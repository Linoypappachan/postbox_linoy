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41FF9" w14:textId="77777777" w:rsidR="00F447AA" w:rsidRPr="00C821CB" w:rsidRDefault="00F447AA" w:rsidP="00F826A6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jc w:val="both"/>
        <w:rPr>
          <w:rFonts w:ascii="Dubai" w:eastAsiaTheme="majorEastAsia" w:hAnsi="Dubai" w:cs="Dubai"/>
          <w:color w:val="365F91" w:themeColor="accent1" w:themeShade="BF"/>
          <w:sz w:val="32"/>
          <w:szCs w:val="32"/>
        </w:rPr>
      </w:pPr>
      <w:r w:rsidRPr="00C821CB">
        <w:rPr>
          <w:rFonts w:ascii="Dubai" w:eastAsiaTheme="majorEastAsia" w:hAnsi="Dubai" w:cs="Dubai"/>
          <w:color w:val="365F91" w:themeColor="accent1" w:themeShade="BF"/>
          <w:sz w:val="32"/>
          <w:szCs w:val="32"/>
          <w:rtl/>
        </w:rPr>
        <w:t>خدمة "منزلي</w:t>
      </w:r>
      <w:r w:rsidRPr="00C821CB">
        <w:rPr>
          <w:rFonts w:ascii="Dubai" w:eastAsiaTheme="majorEastAsia" w:hAnsi="Dubai" w:cs="Dubai"/>
          <w:color w:val="365F91" w:themeColor="accent1" w:themeShade="BF"/>
          <w:sz w:val="32"/>
          <w:szCs w:val="32"/>
        </w:rPr>
        <w:t>"</w:t>
      </w:r>
    </w:p>
    <w:p w14:paraId="61FB82CC" w14:textId="77777777" w:rsidR="00C018C6" w:rsidRDefault="00F447AA" w:rsidP="00F826A6">
      <w:pPr>
        <w:bidi/>
        <w:jc w:val="both"/>
        <w:rPr>
          <w:rStyle w:val="SubtleEmphasis"/>
          <w:rFonts w:ascii="Dubai" w:hAnsi="Dubai" w:cs="Dubai"/>
          <w:i w:val="0"/>
          <w:iCs w:val="0"/>
        </w:rPr>
      </w:pPr>
      <w:r w:rsidRPr="008E7CB2">
        <w:rPr>
          <w:rStyle w:val="SubtleEmphasis"/>
          <w:rFonts w:ascii="Dubai" w:hAnsi="Dubai" w:cs="Dubai"/>
          <w:i w:val="0"/>
          <w:iCs w:val="0"/>
          <w:color w:val="auto"/>
          <w:rtl/>
        </w:rPr>
        <w:t>هذه الخدمة متاحة بشكل حصري للفلل في مواقع مختارة</w:t>
      </w:r>
      <w:r w:rsidRPr="008E7CB2">
        <w:rPr>
          <w:rStyle w:val="SubtleEmphasis"/>
          <w:rFonts w:ascii="Dubai" w:hAnsi="Dubai" w:cs="Dubai"/>
          <w:i w:val="0"/>
          <w:iCs w:val="0"/>
          <w:color w:val="auto"/>
        </w:rPr>
        <w:t>.</w:t>
      </w:r>
    </w:p>
    <w:p w14:paraId="08D5C92B" w14:textId="77777777" w:rsidR="00C018C6" w:rsidRDefault="00C018C6" w:rsidP="00F826A6">
      <w:pPr>
        <w:bidi/>
        <w:jc w:val="both"/>
        <w:rPr>
          <w:rStyle w:val="SubtleEmphasis"/>
          <w:rFonts w:ascii="Dubai" w:hAnsi="Dubai" w:cs="Dubai"/>
          <w:i w:val="0"/>
          <w:iCs w:val="0"/>
        </w:rPr>
      </w:pPr>
    </w:p>
    <w:p w14:paraId="0C93302B" w14:textId="77777777" w:rsidR="00F447AA" w:rsidRPr="00C018C6" w:rsidRDefault="00F447AA" w:rsidP="00F826A6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jc w:val="both"/>
        <w:rPr>
          <w:rFonts w:ascii="Dubai" w:hAnsi="Dubai" w:cs="Dubai"/>
          <w:color w:val="404040" w:themeColor="text1" w:themeTint="BF"/>
        </w:rPr>
      </w:pPr>
      <w:r w:rsidRPr="00C018C6">
        <w:rPr>
          <w:rFonts w:ascii="Dubai" w:eastAsiaTheme="majorEastAsia" w:hAnsi="Dubai" w:cs="Dubai"/>
          <w:color w:val="365F91" w:themeColor="accent1" w:themeShade="BF"/>
          <w:sz w:val="32"/>
          <w:szCs w:val="32"/>
          <w:rtl/>
        </w:rPr>
        <w:t>موافقة المالك</w:t>
      </w:r>
    </w:p>
    <w:p w14:paraId="05ABA848" w14:textId="58B64AB2" w:rsidR="00F447AA" w:rsidRPr="008E7CB2" w:rsidRDefault="00F447AA" w:rsidP="008E7CB2">
      <w:pPr>
        <w:bidi/>
        <w:jc w:val="both"/>
        <w:rPr>
          <w:rStyle w:val="SubtleEmphasis"/>
          <w:rFonts w:ascii="Dubai" w:hAnsi="Dubai" w:cs="Dubai"/>
          <w:i w:val="0"/>
          <w:iCs w:val="0"/>
          <w:color w:val="auto"/>
        </w:rPr>
      </w:pPr>
      <w:r w:rsidRPr="008E7CB2">
        <w:rPr>
          <w:rStyle w:val="SubtleEmphasis"/>
          <w:rFonts w:ascii="Dubai" w:hAnsi="Dubai" w:cs="Dubai"/>
          <w:i w:val="0"/>
          <w:iCs w:val="0"/>
          <w:color w:val="auto"/>
          <w:rtl/>
        </w:rPr>
        <w:t>س</w:t>
      </w:r>
      <w:r w:rsidR="008E7CB2" w:rsidRPr="008E7CB2">
        <w:rPr>
          <w:rStyle w:val="SubtleEmphasis"/>
          <w:rFonts w:ascii="Dubai" w:hAnsi="Dubai" w:cs="Dubai" w:hint="cs"/>
          <w:i w:val="0"/>
          <w:iCs w:val="0"/>
          <w:color w:val="auto"/>
          <w:rtl/>
        </w:rPr>
        <w:t>ت</w:t>
      </w:r>
      <w:r w:rsidRPr="008E7CB2">
        <w:rPr>
          <w:rStyle w:val="SubtleEmphasis"/>
          <w:rFonts w:ascii="Dubai" w:hAnsi="Dubai" w:cs="Dubai"/>
          <w:i w:val="0"/>
          <w:iCs w:val="0"/>
          <w:color w:val="auto"/>
          <w:rtl/>
        </w:rPr>
        <w:t>كون مسؤولاً عن الحصول على موافقة المالك على</w:t>
      </w:r>
      <w:r w:rsidRPr="008E7CB2">
        <w:rPr>
          <w:rStyle w:val="SubtleEmphasis"/>
          <w:rFonts w:ascii="Dubai" w:hAnsi="Dubai" w:cs="Dubai"/>
          <w:i w:val="0"/>
          <w:iCs w:val="0"/>
          <w:color w:val="auto"/>
        </w:rPr>
        <w:t xml:space="preserve"> </w:t>
      </w:r>
      <w:r w:rsidRPr="008E7CB2">
        <w:rPr>
          <w:rStyle w:val="SubtleEmphasis"/>
          <w:rFonts w:ascii="Dubai" w:hAnsi="Dubai" w:cs="Dubai"/>
          <w:i w:val="0"/>
          <w:iCs w:val="0"/>
          <w:color w:val="auto"/>
          <w:rtl/>
        </w:rPr>
        <w:t>تركيب صندوق البريد</w:t>
      </w:r>
      <w:r w:rsidR="008E7CB2">
        <w:rPr>
          <w:rStyle w:val="SubtleEmphasis"/>
          <w:rFonts w:ascii="Dubai" w:hAnsi="Dubai" w:cs="Dubai" w:hint="cs"/>
          <w:i w:val="0"/>
          <w:iCs w:val="0"/>
          <w:color w:val="auto"/>
          <w:rtl/>
        </w:rPr>
        <w:t>.</w:t>
      </w:r>
      <w:r w:rsidRPr="008E7CB2">
        <w:rPr>
          <w:rStyle w:val="SubtleEmphasis"/>
          <w:rFonts w:ascii="Dubai" w:hAnsi="Dubai" w:cs="Dubai"/>
          <w:i w:val="0"/>
          <w:iCs w:val="0"/>
          <w:color w:val="auto"/>
          <w:rtl/>
        </w:rPr>
        <w:t xml:space="preserve"> لن تتحمل بريد الإمارات مسؤولية أي نزاع ينشأ عن </w:t>
      </w:r>
      <w:r w:rsidR="00C018C6" w:rsidRPr="008E7CB2">
        <w:rPr>
          <w:rStyle w:val="SubtleEmphasis"/>
          <w:rFonts w:ascii="Dubai" w:hAnsi="Dubai" w:cs="Dubai" w:hint="cs"/>
          <w:i w:val="0"/>
          <w:iCs w:val="0"/>
          <w:color w:val="auto"/>
          <w:rtl/>
        </w:rPr>
        <w:t>تركيب</w:t>
      </w:r>
      <w:r w:rsidR="00C018C6" w:rsidRPr="008E7CB2">
        <w:rPr>
          <w:rStyle w:val="SubtleEmphasis"/>
          <w:rFonts w:ascii="Dubai" w:hAnsi="Dubai" w:cs="Dubai"/>
          <w:i w:val="0"/>
          <w:iCs w:val="0"/>
          <w:color w:val="auto"/>
        </w:rPr>
        <w:t xml:space="preserve"> </w:t>
      </w:r>
      <w:r w:rsidR="00C018C6" w:rsidRPr="008E7CB2">
        <w:rPr>
          <w:rStyle w:val="SubtleEmphasis"/>
          <w:rFonts w:ascii="Dubai" w:hAnsi="Dubai" w:cs="Dubai" w:hint="cs"/>
          <w:i w:val="0"/>
          <w:iCs w:val="0"/>
          <w:color w:val="auto"/>
          <w:rtl/>
        </w:rPr>
        <w:t>صندوق</w:t>
      </w:r>
      <w:r w:rsidRPr="008E7CB2">
        <w:rPr>
          <w:rStyle w:val="SubtleEmphasis"/>
          <w:rFonts w:ascii="Dubai" w:hAnsi="Dubai" w:cs="Dubai"/>
          <w:i w:val="0"/>
          <w:iCs w:val="0"/>
          <w:color w:val="auto"/>
          <w:rtl/>
        </w:rPr>
        <w:t xml:space="preserve"> البريد أو عن أي ضرر يلحق بالمبنى أو أي جزء منه نتيجة </w:t>
      </w:r>
      <w:r w:rsidR="008E7CB2" w:rsidRPr="008E7CB2">
        <w:rPr>
          <w:rStyle w:val="SubtleEmphasis"/>
          <w:rFonts w:ascii="Dubai" w:hAnsi="Dubai" w:cs="Dubai" w:hint="cs"/>
          <w:i w:val="0"/>
          <w:iCs w:val="0"/>
          <w:color w:val="auto"/>
          <w:rtl/>
        </w:rPr>
        <w:t>ت</w:t>
      </w:r>
      <w:r w:rsidRPr="008E7CB2">
        <w:rPr>
          <w:rStyle w:val="SubtleEmphasis"/>
          <w:rFonts w:ascii="Dubai" w:hAnsi="Dubai" w:cs="Dubai"/>
          <w:i w:val="0"/>
          <w:iCs w:val="0"/>
          <w:color w:val="auto"/>
          <w:rtl/>
        </w:rPr>
        <w:t>ركيب الصندوق البريد أو إزالته</w:t>
      </w:r>
      <w:r w:rsidRPr="008E7CB2">
        <w:rPr>
          <w:rStyle w:val="SubtleEmphasis"/>
          <w:rFonts w:ascii="Dubai" w:hAnsi="Dubai" w:cs="Dubai"/>
          <w:i w:val="0"/>
          <w:iCs w:val="0"/>
          <w:color w:val="auto"/>
        </w:rPr>
        <w:t>.</w:t>
      </w:r>
    </w:p>
    <w:p w14:paraId="256390A6" w14:textId="77777777" w:rsidR="00F447AA" w:rsidRPr="00C821CB" w:rsidRDefault="00F447AA" w:rsidP="00F447AA">
      <w:pPr>
        <w:bidi/>
        <w:rPr>
          <w:rFonts w:ascii="Dubai" w:hAnsi="Dubai" w:cs="Dubai"/>
          <w:rtl/>
        </w:rPr>
      </w:pPr>
    </w:p>
    <w:p w14:paraId="77B0F682" w14:textId="77777777" w:rsidR="00F447AA" w:rsidRPr="00C821CB" w:rsidRDefault="00F447AA" w:rsidP="00AD1D54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rPr>
          <w:rFonts w:ascii="Dubai" w:eastAsiaTheme="majorEastAsia" w:hAnsi="Dubai" w:cs="Dubai"/>
          <w:color w:val="365F91" w:themeColor="accent1" w:themeShade="BF"/>
          <w:sz w:val="32"/>
          <w:szCs w:val="32"/>
        </w:rPr>
      </w:pPr>
      <w:r w:rsidRPr="00C821CB">
        <w:rPr>
          <w:rFonts w:ascii="Dubai" w:eastAsiaTheme="majorEastAsia" w:hAnsi="Dubai" w:cs="Dubai"/>
          <w:color w:val="365F91" w:themeColor="accent1" w:themeShade="BF"/>
          <w:sz w:val="32"/>
          <w:szCs w:val="32"/>
          <w:rtl/>
        </w:rPr>
        <w:t>الاحتفاظ برقم صندوق البريد</w:t>
      </w:r>
      <w:r w:rsidRPr="00C821CB">
        <w:rPr>
          <w:rFonts w:ascii="Dubai" w:hAnsi="Dubai" w:cs="Dubai"/>
          <w:rtl/>
        </w:rPr>
        <w:t xml:space="preserve"> </w:t>
      </w:r>
    </w:p>
    <w:p w14:paraId="5AEDE0FF" w14:textId="5529D8DF" w:rsidR="00F447AA" w:rsidRPr="00C821CB" w:rsidRDefault="00F447AA" w:rsidP="008E7CB2">
      <w:pPr>
        <w:bidi/>
        <w:jc w:val="both"/>
        <w:rPr>
          <w:rFonts w:ascii="Dubai" w:hAnsi="Dubai" w:cs="Dubai"/>
        </w:rPr>
      </w:pPr>
      <w:r w:rsidRPr="00C821CB">
        <w:rPr>
          <w:rFonts w:ascii="Dubai" w:hAnsi="Dubai" w:cs="Dubai"/>
          <w:rtl/>
        </w:rPr>
        <w:t>يمكن</w:t>
      </w:r>
      <w:r w:rsidR="008E7CB2">
        <w:rPr>
          <w:rFonts w:ascii="Dubai" w:hAnsi="Dubai" w:cs="Dubai" w:hint="cs"/>
          <w:rtl/>
        </w:rPr>
        <w:t>كم</w:t>
      </w:r>
      <w:r w:rsidRPr="00C821CB">
        <w:rPr>
          <w:rFonts w:ascii="Dubai" w:hAnsi="Dubai" w:cs="Dubai"/>
          <w:rtl/>
        </w:rPr>
        <w:t xml:space="preserve"> التقدم بطلب لتحويل صندوق بريد "منزلي" إلى موقع جديد خلال 14 يوم عمل، بعد دفع الرسوم المستحقة، بشرط توف</w:t>
      </w:r>
      <w:r w:rsidR="008E7CB2">
        <w:rPr>
          <w:rFonts w:ascii="Dubai" w:hAnsi="Dubai" w:cs="Dubai" w:hint="cs"/>
          <w:rtl/>
        </w:rPr>
        <w:t>ي</w:t>
      </w:r>
      <w:r w:rsidRPr="00C821CB">
        <w:rPr>
          <w:rFonts w:ascii="Dubai" w:hAnsi="Dubai" w:cs="Dubai"/>
          <w:rtl/>
        </w:rPr>
        <w:t>ر هذه الخدمة في الموقع الجديد ورقم الصندوق بريد</w:t>
      </w:r>
      <w:r w:rsidR="008E7CB2">
        <w:rPr>
          <w:rFonts w:ascii="Dubai" w:hAnsi="Dubai" w:cs="Dubai" w:hint="cs"/>
          <w:rtl/>
        </w:rPr>
        <w:t>كم</w:t>
      </w:r>
      <w:r w:rsidRPr="00C821CB">
        <w:rPr>
          <w:rFonts w:ascii="Dubai" w:hAnsi="Dubai" w:cs="Dubai"/>
          <w:rtl/>
        </w:rPr>
        <w:t xml:space="preserve"> ضمن نطاق 900000 -999999</w:t>
      </w:r>
      <w:r w:rsidRPr="00C821CB">
        <w:rPr>
          <w:rFonts w:ascii="Dubai" w:hAnsi="Dubai" w:cs="Dubai"/>
        </w:rPr>
        <w:t>.</w:t>
      </w:r>
    </w:p>
    <w:p w14:paraId="72DD7591" w14:textId="77777777" w:rsidR="00F447AA" w:rsidRPr="00C821CB" w:rsidRDefault="00F447AA" w:rsidP="00F826A6">
      <w:pPr>
        <w:bidi/>
        <w:jc w:val="both"/>
        <w:rPr>
          <w:rFonts w:ascii="Dubai" w:hAnsi="Dubai" w:cs="Dubai"/>
        </w:rPr>
      </w:pPr>
    </w:p>
    <w:p w14:paraId="34F44133" w14:textId="77777777" w:rsidR="00F447AA" w:rsidRPr="00C821CB" w:rsidRDefault="00F447AA" w:rsidP="00F826A6">
      <w:pPr>
        <w:pStyle w:val="ListParagraph"/>
        <w:numPr>
          <w:ilvl w:val="0"/>
          <w:numId w:val="1"/>
        </w:numPr>
        <w:bidi/>
        <w:jc w:val="both"/>
        <w:rPr>
          <w:rFonts w:ascii="Dubai" w:eastAsiaTheme="majorEastAsia" w:hAnsi="Dubai" w:cs="Dubai"/>
          <w:color w:val="365F91" w:themeColor="accent1" w:themeShade="BF"/>
          <w:sz w:val="32"/>
          <w:szCs w:val="32"/>
        </w:rPr>
      </w:pPr>
      <w:r w:rsidRPr="00C821CB">
        <w:rPr>
          <w:rFonts w:ascii="Dubai" w:eastAsiaTheme="majorEastAsia" w:hAnsi="Dubai" w:cs="Dubai"/>
          <w:color w:val="365F91" w:themeColor="accent1" w:themeShade="BF"/>
          <w:sz w:val="32"/>
          <w:szCs w:val="32"/>
          <w:rtl/>
        </w:rPr>
        <w:t xml:space="preserve">التسليم والاستلام </w:t>
      </w:r>
    </w:p>
    <w:p w14:paraId="6138CB83" w14:textId="0B283E5E" w:rsidR="00F447AA" w:rsidRPr="00C821CB" w:rsidRDefault="00F826A6" w:rsidP="00DA7781">
      <w:pPr>
        <w:bidi/>
        <w:jc w:val="both"/>
        <w:rPr>
          <w:rFonts w:ascii="Dubai" w:hAnsi="Dubai" w:cs="Dubai"/>
        </w:rPr>
      </w:pPr>
      <w:r>
        <w:rPr>
          <w:rFonts w:ascii="Dubai" w:hAnsi="Dubai" w:cs="Dubai" w:hint="cs"/>
          <w:rtl/>
        </w:rPr>
        <w:t>يمكنكم اختيار ارسال واستلام بريدكم العادي</w:t>
      </w:r>
      <w:r w:rsidR="00F447AA" w:rsidRPr="00C821CB">
        <w:rPr>
          <w:rFonts w:ascii="Dubai" w:hAnsi="Dubai" w:cs="Dubai"/>
          <w:rtl/>
        </w:rPr>
        <w:t xml:space="preserve"> </w:t>
      </w:r>
      <w:r>
        <w:rPr>
          <w:rFonts w:ascii="Dubai" w:hAnsi="Dubai" w:cs="Dubai" w:hint="cs"/>
          <w:rtl/>
        </w:rPr>
        <w:t xml:space="preserve">من خلال خدمة منزلي </w:t>
      </w:r>
      <w:commentRangeStart w:id="0"/>
      <w:r w:rsidR="008E7CB2">
        <w:rPr>
          <w:rFonts w:ascii="Dubai" w:hAnsi="Dubai" w:cs="Dubai" w:hint="cs"/>
          <w:rtl/>
        </w:rPr>
        <w:t xml:space="preserve">3 أو 6 </w:t>
      </w:r>
      <w:r w:rsidR="008E7CB2">
        <w:rPr>
          <w:rFonts w:ascii="Dubai" w:hAnsi="Dubai" w:cs="Dubai" w:hint="cs"/>
          <w:rtl/>
          <w:lang w:bidi="ar-AE"/>
        </w:rPr>
        <w:t>مر</w:t>
      </w:r>
      <w:r w:rsidR="00DA7781">
        <w:rPr>
          <w:rFonts w:ascii="Dubai" w:hAnsi="Dubai" w:cs="Dubai" w:hint="cs"/>
          <w:rtl/>
          <w:lang w:bidi="ar-AE"/>
        </w:rPr>
        <w:t xml:space="preserve">ات </w:t>
      </w:r>
      <w:commentRangeEnd w:id="0"/>
      <w:r w:rsidR="00DA7781">
        <w:rPr>
          <w:rStyle w:val="CommentReference"/>
          <w:rtl/>
        </w:rPr>
        <w:commentReference w:id="0"/>
      </w:r>
      <w:r>
        <w:rPr>
          <w:rFonts w:ascii="Dubai" w:hAnsi="Dubai" w:cs="Dubai" w:hint="cs"/>
          <w:rtl/>
        </w:rPr>
        <w:t>في الاسبوع</w:t>
      </w:r>
      <w:r w:rsidR="00F447AA" w:rsidRPr="00C821CB">
        <w:rPr>
          <w:rFonts w:ascii="Dubai" w:hAnsi="Dubai" w:cs="Dubai"/>
          <w:rtl/>
        </w:rPr>
        <w:t xml:space="preserve"> </w:t>
      </w:r>
      <w:r>
        <w:rPr>
          <w:rFonts w:ascii="Dubai" w:hAnsi="Dubai" w:cs="Dubai"/>
          <w:rtl/>
        </w:rPr>
        <w:t>مع رسوم إضافية</w:t>
      </w:r>
      <w:r w:rsidR="00F447AA" w:rsidRPr="00C821CB">
        <w:rPr>
          <w:rFonts w:ascii="Dubai" w:hAnsi="Dubai" w:cs="Dubai"/>
          <w:rtl/>
        </w:rPr>
        <w:t xml:space="preserve">. تشمل هذه الخدمة </w:t>
      </w:r>
      <w:r>
        <w:rPr>
          <w:rFonts w:ascii="Dubai" w:hAnsi="Dubai" w:cs="Dubai" w:hint="cs"/>
          <w:rtl/>
          <w:lang w:bidi="ar-AE"/>
        </w:rPr>
        <w:t>الوثائق والمواد المطبوعة</w:t>
      </w:r>
      <w:r w:rsidR="00F447AA" w:rsidRPr="00C821CB">
        <w:rPr>
          <w:rFonts w:ascii="Dubai" w:hAnsi="Dubai" w:cs="Dubai"/>
          <w:rtl/>
        </w:rPr>
        <w:t xml:space="preserve"> الصغيرة التي يمكن وضعها في صندوق البريد </w:t>
      </w:r>
      <w:r w:rsidR="00AD1D54" w:rsidRPr="00C821CB">
        <w:rPr>
          <w:rFonts w:ascii="Dubai" w:hAnsi="Dubai" w:cs="Dubai"/>
          <w:rtl/>
        </w:rPr>
        <w:t>وغير خاضعة</w:t>
      </w:r>
      <w:r w:rsidR="00F447AA" w:rsidRPr="00C821CB">
        <w:rPr>
          <w:rFonts w:ascii="Dubai" w:hAnsi="Dubai" w:cs="Dubai"/>
          <w:rtl/>
        </w:rPr>
        <w:t xml:space="preserve"> </w:t>
      </w:r>
      <w:r w:rsidR="00AD1D54" w:rsidRPr="00C821CB">
        <w:rPr>
          <w:rFonts w:ascii="Dubai" w:hAnsi="Dubai" w:cs="Dubai"/>
          <w:rtl/>
        </w:rPr>
        <w:t>ل</w:t>
      </w:r>
      <w:r w:rsidR="00F447AA" w:rsidRPr="00C821CB">
        <w:rPr>
          <w:rFonts w:ascii="Dubai" w:hAnsi="Dubai" w:cs="Dubai"/>
          <w:rtl/>
        </w:rPr>
        <w:t xml:space="preserve">لرسوم الجمركية. </w:t>
      </w:r>
      <w:r w:rsidR="00C821CB" w:rsidRPr="00C821CB">
        <w:rPr>
          <w:rFonts w:ascii="Dubai" w:hAnsi="Dubai" w:cs="Dubai"/>
          <w:rtl/>
        </w:rPr>
        <w:t>وفيما</w:t>
      </w:r>
      <w:r w:rsidR="00AD1D54" w:rsidRPr="00C821CB">
        <w:rPr>
          <w:rFonts w:ascii="Dubai" w:hAnsi="Dubai" w:cs="Dubai"/>
          <w:rtl/>
        </w:rPr>
        <w:t xml:space="preserve"> يتعلق بالمواد كبيرة الحجم </w:t>
      </w:r>
      <w:r w:rsidR="00C821CB" w:rsidRPr="00C821CB">
        <w:rPr>
          <w:rFonts w:ascii="Dubai" w:hAnsi="Dubai" w:cs="Dubai"/>
          <w:rtl/>
        </w:rPr>
        <w:t>والطرود،</w:t>
      </w:r>
      <w:r w:rsidR="00F447AA" w:rsidRPr="00C821CB">
        <w:rPr>
          <w:rFonts w:ascii="Dubai" w:hAnsi="Dubai" w:cs="Dubai"/>
          <w:rtl/>
        </w:rPr>
        <w:t xml:space="preserve"> سيتم إرسال </w:t>
      </w:r>
      <w:r w:rsidR="00D67575" w:rsidRPr="00C821CB">
        <w:rPr>
          <w:rFonts w:ascii="Dubai" w:hAnsi="Dubai" w:cs="Dubai" w:hint="cs"/>
          <w:rtl/>
        </w:rPr>
        <w:t xml:space="preserve">إخطار </w:t>
      </w:r>
      <w:r w:rsidR="00D67575">
        <w:rPr>
          <w:rFonts w:ascii="Dubai" w:hAnsi="Dubai" w:cs="Dubai" w:hint="cs"/>
          <w:rtl/>
        </w:rPr>
        <w:t>إلى</w:t>
      </w:r>
      <w:r w:rsidR="00C821CB" w:rsidRPr="00C821CB">
        <w:rPr>
          <w:rFonts w:ascii="Dubai" w:hAnsi="Dubai" w:cs="Dubai"/>
        </w:rPr>
        <w:t xml:space="preserve"> </w:t>
      </w:r>
      <w:r w:rsidR="00C821CB" w:rsidRPr="00C821CB">
        <w:rPr>
          <w:rFonts w:ascii="Dubai" w:hAnsi="Dubai" w:cs="Dubai"/>
          <w:rtl/>
        </w:rPr>
        <w:t>صندوق</w:t>
      </w:r>
      <w:r w:rsidR="00AD1D54" w:rsidRPr="00C821CB">
        <w:rPr>
          <w:rFonts w:ascii="Dubai" w:hAnsi="Dubai" w:cs="Dubai"/>
          <w:rtl/>
        </w:rPr>
        <w:t xml:space="preserve"> </w:t>
      </w:r>
      <w:r w:rsidR="008E7CB2">
        <w:rPr>
          <w:rFonts w:ascii="Dubai" w:hAnsi="Dubai" w:cs="Dubai" w:hint="cs"/>
          <w:rtl/>
        </w:rPr>
        <w:t>ال</w:t>
      </w:r>
      <w:r w:rsidR="00AD1D54" w:rsidRPr="00C821CB">
        <w:rPr>
          <w:rFonts w:ascii="Dubai" w:hAnsi="Dubai" w:cs="Dubai"/>
          <w:rtl/>
        </w:rPr>
        <w:t>بريد ت</w:t>
      </w:r>
      <w:r w:rsidR="00F447AA" w:rsidRPr="00C821CB">
        <w:rPr>
          <w:rFonts w:ascii="Dubai" w:hAnsi="Dubai" w:cs="Dubai"/>
          <w:rtl/>
        </w:rPr>
        <w:t>نصح</w:t>
      </w:r>
      <w:r w:rsidR="008E7CB2">
        <w:rPr>
          <w:rFonts w:ascii="Dubai" w:hAnsi="Dubai" w:cs="Dubai" w:hint="cs"/>
          <w:rtl/>
        </w:rPr>
        <w:t>ك</w:t>
      </w:r>
      <w:r w:rsidR="00F447AA" w:rsidRPr="00C821CB">
        <w:rPr>
          <w:rFonts w:ascii="Dubai" w:hAnsi="Dubai" w:cs="Dubai"/>
          <w:rtl/>
        </w:rPr>
        <w:t xml:space="preserve"> </w:t>
      </w:r>
      <w:r w:rsidR="00C821CB" w:rsidRPr="00C821CB">
        <w:rPr>
          <w:rFonts w:ascii="Dubai" w:hAnsi="Dubai" w:cs="Dubai"/>
          <w:rtl/>
        </w:rPr>
        <w:t xml:space="preserve">بالتوجه </w:t>
      </w:r>
      <w:r w:rsidR="00D67575">
        <w:rPr>
          <w:rFonts w:ascii="Dubai" w:hAnsi="Dubai" w:cs="Dubai" w:hint="cs"/>
          <w:rtl/>
          <w:lang w:bidi="ar-AE"/>
        </w:rPr>
        <w:t xml:space="preserve">الى </w:t>
      </w:r>
      <w:r w:rsidR="00C821CB" w:rsidRPr="00C821CB">
        <w:rPr>
          <w:rFonts w:ascii="Dubai" w:hAnsi="Dubai" w:cs="Dubai"/>
          <w:rtl/>
        </w:rPr>
        <w:t>مكتب</w:t>
      </w:r>
      <w:r w:rsidR="00AD1D54" w:rsidRPr="00C821CB">
        <w:rPr>
          <w:rFonts w:ascii="Dubai" w:hAnsi="Dubai" w:cs="Dubai"/>
          <w:rtl/>
        </w:rPr>
        <w:t xml:space="preserve"> </w:t>
      </w:r>
      <w:r w:rsidR="008E7CB2">
        <w:rPr>
          <w:rFonts w:ascii="Dubai" w:hAnsi="Dubai" w:cs="Dubai"/>
          <w:rtl/>
        </w:rPr>
        <w:t xml:space="preserve">بريد </w:t>
      </w:r>
      <w:r w:rsidR="00AD1D54" w:rsidRPr="00C821CB">
        <w:rPr>
          <w:rFonts w:ascii="Dubai" w:hAnsi="Dubai" w:cs="Dubai"/>
          <w:rtl/>
        </w:rPr>
        <w:t>محدد</w:t>
      </w:r>
      <w:r w:rsidR="008E7CB2">
        <w:rPr>
          <w:rFonts w:ascii="Dubai" w:hAnsi="Dubai" w:cs="Dubai" w:hint="cs"/>
          <w:rtl/>
        </w:rPr>
        <w:t xml:space="preserve"> لاستلامه</w:t>
      </w:r>
      <w:r w:rsidR="00F447AA" w:rsidRPr="00C821CB">
        <w:rPr>
          <w:rFonts w:ascii="Dubai" w:hAnsi="Dubai" w:cs="Dubai"/>
          <w:rtl/>
        </w:rPr>
        <w:t xml:space="preserve">. يقوم ساعي البريد بتحصيل الرسائل الصادرة (التي يجب أن يكون لها طوابع ذات قيمة محددة) من </w:t>
      </w:r>
      <w:r w:rsidR="00C821CB" w:rsidRPr="00C821CB">
        <w:rPr>
          <w:rFonts w:ascii="Dubai" w:hAnsi="Dubai" w:cs="Dubai"/>
          <w:rtl/>
        </w:rPr>
        <w:t>الجزء المستقل المخصص ل</w:t>
      </w:r>
      <w:r w:rsidR="00F447AA" w:rsidRPr="00C821CB">
        <w:rPr>
          <w:rFonts w:ascii="Dubai" w:hAnsi="Dubai" w:cs="Dubai"/>
          <w:rtl/>
        </w:rPr>
        <w:t xml:space="preserve">لبريد </w:t>
      </w:r>
      <w:r w:rsidR="00C821CB" w:rsidRPr="00C821CB">
        <w:rPr>
          <w:rFonts w:ascii="Dubai" w:hAnsi="Dubai" w:cs="Dubai"/>
          <w:rtl/>
        </w:rPr>
        <w:t>الصادر داخل</w:t>
      </w:r>
      <w:r w:rsidR="00F447AA" w:rsidRPr="00C821CB">
        <w:rPr>
          <w:rFonts w:ascii="Dubai" w:hAnsi="Dubai" w:cs="Dubai"/>
          <w:rtl/>
        </w:rPr>
        <w:t xml:space="preserve"> صندوق بريد "منزلي".</w:t>
      </w:r>
      <w:bookmarkStart w:id="1" w:name="_GoBack"/>
      <w:bookmarkEnd w:id="1"/>
      <w:r w:rsidR="00F447AA" w:rsidRPr="00C821CB">
        <w:rPr>
          <w:rFonts w:ascii="Dubai" w:hAnsi="Dubai" w:cs="Dubai"/>
          <w:rtl/>
        </w:rPr>
        <w:t xml:space="preserve"> في حالة عدم كفاية الطوابع، سيتم إرجاع البريد إل</w:t>
      </w:r>
      <w:r w:rsidR="008E7CB2">
        <w:rPr>
          <w:rFonts w:ascii="Dubai" w:hAnsi="Dubai" w:cs="Dubai" w:hint="cs"/>
          <w:rtl/>
        </w:rPr>
        <w:t>يك</w:t>
      </w:r>
      <w:r w:rsidR="00F447AA" w:rsidRPr="00C821CB">
        <w:rPr>
          <w:rFonts w:ascii="Dubai" w:hAnsi="Dubai" w:cs="Dubai"/>
          <w:rtl/>
        </w:rPr>
        <w:t xml:space="preserve">. </w:t>
      </w:r>
      <w:r w:rsidR="00C821CB" w:rsidRPr="00C821CB">
        <w:rPr>
          <w:rFonts w:ascii="Dubai" w:hAnsi="Dubai" w:cs="Dubai"/>
          <w:rtl/>
        </w:rPr>
        <w:t>و</w:t>
      </w:r>
      <w:r w:rsidR="00F447AA" w:rsidRPr="00C821CB">
        <w:rPr>
          <w:rFonts w:ascii="Dubai" w:hAnsi="Dubai" w:cs="Dubai"/>
          <w:rtl/>
        </w:rPr>
        <w:t>لحساب طوابع البريد المطلوبة، يرجى زيارة موقعنا على الإنترن</w:t>
      </w:r>
      <w:r w:rsidR="008E7CB2">
        <w:rPr>
          <w:rFonts w:ascii="Dubai" w:hAnsi="Dubai" w:cs="Dubai" w:hint="cs"/>
          <w:rtl/>
        </w:rPr>
        <w:t>ت:</w:t>
      </w:r>
      <w:hyperlink r:id="rId7" w:history="1">
        <w:r w:rsidR="00C821CB" w:rsidRPr="00C821CB">
          <w:rPr>
            <w:rStyle w:val="Hyperlink"/>
            <w:rFonts w:ascii="Dubai" w:hAnsi="Dubai" w:cs="Dubai"/>
          </w:rPr>
          <w:t>www.epg.gov.ae</w:t>
        </w:r>
      </w:hyperlink>
      <w:r w:rsidR="00F447AA" w:rsidRPr="00C821CB">
        <w:rPr>
          <w:rFonts w:ascii="Dubai" w:hAnsi="Dubai" w:cs="Dubai"/>
        </w:rPr>
        <w:t xml:space="preserve"> </w:t>
      </w:r>
      <w:r w:rsidR="00F447AA" w:rsidRPr="00C821CB">
        <w:rPr>
          <w:rFonts w:ascii="Dubai" w:hAnsi="Dubai" w:cs="Dubai"/>
          <w:rtl/>
        </w:rPr>
        <w:t>ستحدد مجموعة بريد الإمارات جدول التسليم ولها الحق في تغيير مواعيد التسليم والتوصيل وفقًا لمتطلبات العمل</w:t>
      </w:r>
      <w:r w:rsidR="00F447AA" w:rsidRPr="00C821CB">
        <w:rPr>
          <w:rFonts w:ascii="Dubai" w:hAnsi="Dubai" w:cs="Dubai"/>
        </w:rPr>
        <w:t>.</w:t>
      </w:r>
    </w:p>
    <w:p w14:paraId="5AE4412C" w14:textId="77777777" w:rsidR="00F447AA" w:rsidRPr="00C821CB" w:rsidRDefault="00F447AA" w:rsidP="00F447AA">
      <w:pPr>
        <w:bidi/>
        <w:rPr>
          <w:rFonts w:ascii="Dubai" w:hAnsi="Dubai" w:cs="Dubai"/>
        </w:rPr>
      </w:pPr>
    </w:p>
    <w:p w14:paraId="01A513FF" w14:textId="77777777" w:rsidR="00F447AA" w:rsidRPr="00C821CB" w:rsidRDefault="00F447AA" w:rsidP="00AD1D54">
      <w:pPr>
        <w:pStyle w:val="ListParagraph"/>
        <w:numPr>
          <w:ilvl w:val="0"/>
          <w:numId w:val="1"/>
        </w:numPr>
        <w:bidi/>
        <w:rPr>
          <w:rFonts w:ascii="Dubai" w:eastAsiaTheme="majorEastAsia" w:hAnsi="Dubai" w:cs="Dubai"/>
          <w:color w:val="365F91" w:themeColor="accent1" w:themeShade="BF"/>
          <w:sz w:val="32"/>
          <w:szCs w:val="32"/>
          <w:rtl/>
        </w:rPr>
      </w:pPr>
      <w:r w:rsidRPr="00C821CB">
        <w:rPr>
          <w:rFonts w:ascii="Dubai" w:eastAsiaTheme="majorEastAsia" w:hAnsi="Dubai" w:cs="Dubai"/>
          <w:color w:val="365F91" w:themeColor="accent1" w:themeShade="BF"/>
          <w:sz w:val="32"/>
          <w:szCs w:val="32"/>
          <w:rtl/>
        </w:rPr>
        <w:t>إلغاء</w:t>
      </w:r>
      <w:r w:rsidRPr="00C821CB">
        <w:rPr>
          <w:rFonts w:ascii="Dubai" w:eastAsiaTheme="majorEastAsia" w:hAnsi="Dubai" w:cs="Dubai"/>
          <w:color w:val="365F91" w:themeColor="accent1" w:themeShade="BF"/>
          <w:sz w:val="32"/>
          <w:szCs w:val="32"/>
        </w:rPr>
        <w:t xml:space="preserve"> </w:t>
      </w:r>
      <w:r w:rsidRPr="00C821CB">
        <w:rPr>
          <w:rFonts w:ascii="Dubai" w:eastAsiaTheme="majorEastAsia" w:hAnsi="Dubai" w:cs="Dubai"/>
          <w:color w:val="365F91" w:themeColor="accent1" w:themeShade="BF"/>
          <w:sz w:val="32"/>
          <w:szCs w:val="32"/>
          <w:rtl/>
        </w:rPr>
        <w:t>خدمة صندوق</w:t>
      </w:r>
      <w:r w:rsidRPr="00C821CB">
        <w:rPr>
          <w:rFonts w:ascii="Dubai" w:eastAsiaTheme="majorEastAsia" w:hAnsi="Dubai" w:cs="Dubai"/>
          <w:color w:val="365F91" w:themeColor="accent1" w:themeShade="BF"/>
          <w:sz w:val="32"/>
          <w:szCs w:val="32"/>
        </w:rPr>
        <w:t xml:space="preserve"> </w:t>
      </w:r>
      <w:r w:rsidRPr="00C821CB">
        <w:rPr>
          <w:rFonts w:ascii="Dubai" w:eastAsiaTheme="majorEastAsia" w:hAnsi="Dubai" w:cs="Dubai"/>
          <w:color w:val="365F91" w:themeColor="accent1" w:themeShade="BF"/>
          <w:sz w:val="32"/>
          <w:szCs w:val="32"/>
          <w:rtl/>
        </w:rPr>
        <w:t>البريد</w:t>
      </w:r>
    </w:p>
    <w:p w14:paraId="63C681FF" w14:textId="2334A15A" w:rsidR="00BF25BB" w:rsidRDefault="00F447AA" w:rsidP="00F826A6">
      <w:pPr>
        <w:bidi/>
        <w:jc w:val="both"/>
        <w:rPr>
          <w:rFonts w:ascii="Dubai" w:hAnsi="Dubai" w:cs="Dubai"/>
        </w:rPr>
      </w:pPr>
      <w:r w:rsidRPr="00C821CB">
        <w:rPr>
          <w:rFonts w:ascii="Dubai" w:hAnsi="Dubai" w:cs="Dubai"/>
          <w:rtl/>
        </w:rPr>
        <w:t xml:space="preserve">إذا </w:t>
      </w:r>
      <w:r w:rsidR="00F826A6">
        <w:rPr>
          <w:rFonts w:ascii="Dubai" w:hAnsi="Dubai" w:cs="Dubai" w:hint="cs"/>
          <w:rtl/>
        </w:rPr>
        <w:t>ار</w:t>
      </w:r>
      <w:r w:rsidRPr="00C821CB">
        <w:rPr>
          <w:rFonts w:ascii="Dubai" w:hAnsi="Dubai" w:cs="Dubai"/>
          <w:rtl/>
        </w:rPr>
        <w:t>د</w:t>
      </w:r>
      <w:r w:rsidR="00F826A6">
        <w:rPr>
          <w:rFonts w:ascii="Dubai" w:hAnsi="Dubai" w:cs="Dubai" w:hint="cs"/>
          <w:rtl/>
        </w:rPr>
        <w:t xml:space="preserve">تم </w:t>
      </w:r>
      <w:r w:rsidRPr="00C821CB">
        <w:rPr>
          <w:rFonts w:ascii="Dubai" w:hAnsi="Dubai" w:cs="Dubai"/>
          <w:rtl/>
        </w:rPr>
        <w:t>إلغاء خدمة</w:t>
      </w:r>
      <w:r w:rsidR="00F826A6">
        <w:rPr>
          <w:rFonts w:ascii="Dubai" w:hAnsi="Dubai" w:cs="Dubai" w:hint="cs"/>
          <w:rtl/>
        </w:rPr>
        <w:t xml:space="preserve"> منزلي</w:t>
      </w:r>
      <w:r w:rsidRPr="00C821CB">
        <w:rPr>
          <w:rFonts w:ascii="Dubai" w:hAnsi="Dubai" w:cs="Dubai"/>
          <w:rtl/>
        </w:rPr>
        <w:t xml:space="preserve">، </w:t>
      </w:r>
      <w:r w:rsidR="00F826A6" w:rsidRPr="00C821CB">
        <w:rPr>
          <w:rFonts w:ascii="Dubai" w:hAnsi="Dubai" w:cs="Dubai"/>
          <w:rtl/>
        </w:rPr>
        <w:t>فعلي</w:t>
      </w:r>
      <w:r w:rsidR="00F826A6">
        <w:rPr>
          <w:rFonts w:ascii="Dubai" w:hAnsi="Dubai" w:cs="Dubai" w:hint="cs"/>
          <w:rtl/>
        </w:rPr>
        <w:t>كم</w:t>
      </w:r>
      <w:r w:rsidR="00F826A6" w:rsidRPr="00C821CB">
        <w:rPr>
          <w:rFonts w:ascii="Dubai" w:hAnsi="Dubai" w:cs="Dubai"/>
          <w:rtl/>
        </w:rPr>
        <w:t xml:space="preserve"> </w:t>
      </w:r>
      <w:r w:rsidRPr="00C821CB">
        <w:rPr>
          <w:rFonts w:ascii="Dubai" w:hAnsi="Dubai" w:cs="Dubai"/>
          <w:rtl/>
        </w:rPr>
        <w:t xml:space="preserve">تسوية جميع المبالغ المستحقة </w:t>
      </w:r>
      <w:r w:rsidR="00F826A6">
        <w:rPr>
          <w:rFonts w:ascii="Dubai" w:hAnsi="Dubai" w:cs="Dubai" w:hint="cs"/>
          <w:rtl/>
        </w:rPr>
        <w:t xml:space="preserve">اولاً </w:t>
      </w:r>
      <w:r w:rsidRPr="00C821CB">
        <w:rPr>
          <w:rFonts w:ascii="Dubai" w:hAnsi="Dubai" w:cs="Dubai"/>
          <w:rtl/>
        </w:rPr>
        <w:t xml:space="preserve">وتقديم نموذج الإلغاء قبل 1 فبراير </w:t>
      </w:r>
      <w:commentRangeStart w:id="2"/>
      <w:r w:rsidRPr="00C821CB">
        <w:rPr>
          <w:rFonts w:ascii="Dubai" w:hAnsi="Dubai" w:cs="Dubai"/>
          <w:b/>
          <w:bCs/>
          <w:color w:val="FF0000"/>
          <w:highlight w:val="yellow"/>
          <w:rtl/>
        </w:rPr>
        <w:t>2016</w:t>
      </w:r>
      <w:commentRangeEnd w:id="2"/>
      <w:r w:rsidR="00F826A6">
        <w:rPr>
          <w:rStyle w:val="CommentReference"/>
          <w:rtl/>
        </w:rPr>
        <w:commentReference w:id="2"/>
      </w:r>
      <w:r w:rsidRPr="00C821CB">
        <w:rPr>
          <w:rFonts w:ascii="Dubai" w:hAnsi="Dubai" w:cs="Dubai"/>
          <w:rtl/>
        </w:rPr>
        <w:t xml:space="preserve"> في أي</w:t>
      </w:r>
      <w:r w:rsidR="00F826A6">
        <w:rPr>
          <w:rFonts w:ascii="Dubai" w:hAnsi="Dubai" w:cs="Dubai" w:hint="cs"/>
          <w:rtl/>
        </w:rPr>
        <w:t xml:space="preserve"> من</w:t>
      </w:r>
      <w:r w:rsidRPr="00C821CB">
        <w:rPr>
          <w:rFonts w:ascii="Dubai" w:hAnsi="Dubai" w:cs="Dubai"/>
          <w:rtl/>
        </w:rPr>
        <w:t xml:space="preserve"> مك</w:t>
      </w:r>
      <w:r w:rsidR="00F826A6">
        <w:rPr>
          <w:rFonts w:ascii="Dubai" w:hAnsi="Dubai" w:cs="Dubai" w:hint="cs"/>
          <w:rtl/>
        </w:rPr>
        <w:t>ا</w:t>
      </w:r>
      <w:r w:rsidRPr="00C821CB">
        <w:rPr>
          <w:rFonts w:ascii="Dubai" w:hAnsi="Dubai" w:cs="Dubai"/>
          <w:rtl/>
        </w:rPr>
        <w:t xml:space="preserve">تب </w:t>
      </w:r>
      <w:r w:rsidR="00F826A6">
        <w:rPr>
          <w:rFonts w:ascii="Dubai" w:hAnsi="Dubai" w:cs="Dubai" w:hint="cs"/>
          <w:rtl/>
        </w:rPr>
        <w:t>ال</w:t>
      </w:r>
      <w:r w:rsidRPr="00C821CB">
        <w:rPr>
          <w:rFonts w:ascii="Dubai" w:hAnsi="Dubai" w:cs="Dubai"/>
          <w:rtl/>
        </w:rPr>
        <w:t>بريد. وإلا سيتم تطبيق الرسوم الكاملة</w:t>
      </w:r>
      <w:r w:rsidR="00F826A6">
        <w:rPr>
          <w:rFonts w:ascii="Dubai" w:hAnsi="Dubai" w:cs="Dubai" w:hint="cs"/>
          <w:rtl/>
        </w:rPr>
        <w:t>،</w:t>
      </w:r>
      <w:r w:rsidR="00F826A6" w:rsidRPr="00C821CB">
        <w:rPr>
          <w:rFonts w:ascii="Dubai" w:hAnsi="Dubai" w:cs="Dubai"/>
          <w:rtl/>
        </w:rPr>
        <w:t xml:space="preserve"> </w:t>
      </w:r>
      <w:r w:rsidRPr="00C821CB">
        <w:rPr>
          <w:rFonts w:ascii="Dubai" w:hAnsi="Dubai" w:cs="Dubai"/>
          <w:rtl/>
        </w:rPr>
        <w:t>مع العلم بأن رسوم الاشتراك غير قابلة للاسترداد</w:t>
      </w:r>
      <w:r w:rsidRPr="00C821CB">
        <w:rPr>
          <w:rFonts w:ascii="Dubai" w:hAnsi="Dubai" w:cs="Dubai"/>
        </w:rPr>
        <w:t>.</w:t>
      </w:r>
    </w:p>
    <w:p w14:paraId="51760736" w14:textId="77777777" w:rsidR="00C018C6" w:rsidRDefault="00C018C6" w:rsidP="00C018C6">
      <w:pPr>
        <w:bidi/>
        <w:rPr>
          <w:rFonts w:ascii="Dubai" w:hAnsi="Dubai" w:cs="Dubai"/>
        </w:rPr>
      </w:pPr>
    </w:p>
    <w:p w14:paraId="37FF969B" w14:textId="77777777" w:rsidR="00C018C6" w:rsidRPr="00F826A6" w:rsidRDefault="00C018C6" w:rsidP="00C018C6">
      <w:pPr>
        <w:bidi/>
        <w:rPr>
          <w:rFonts w:ascii="Dubai" w:hAnsi="Dubai" w:cs="Dubai"/>
        </w:rPr>
      </w:pPr>
    </w:p>
    <w:p w14:paraId="6341990A" w14:textId="30FAA5D2" w:rsidR="00C018C6" w:rsidRDefault="00C018C6" w:rsidP="00C018C6">
      <w:pPr>
        <w:bidi/>
        <w:rPr>
          <w:rFonts w:ascii="Dubai" w:hAnsi="Dubai" w:cs="Dubai"/>
          <w:rtl/>
        </w:rPr>
      </w:pPr>
    </w:p>
    <w:p w14:paraId="1AB8380B" w14:textId="284AADCD" w:rsidR="008E7CB2" w:rsidRDefault="008E7CB2" w:rsidP="008E7CB2">
      <w:pPr>
        <w:bidi/>
        <w:rPr>
          <w:rFonts w:ascii="Dubai" w:hAnsi="Dubai" w:cs="Dubai"/>
          <w:rtl/>
        </w:rPr>
      </w:pPr>
    </w:p>
    <w:p w14:paraId="53FA66F7" w14:textId="77777777" w:rsidR="008E7CB2" w:rsidRPr="00F826A6" w:rsidRDefault="008E7CB2" w:rsidP="008E7CB2">
      <w:pPr>
        <w:bidi/>
        <w:rPr>
          <w:rFonts w:ascii="Dubai" w:hAnsi="Dubai" w:cs="Dubai"/>
        </w:rPr>
      </w:pPr>
    </w:p>
    <w:p w14:paraId="66990194" w14:textId="77777777" w:rsidR="00C018C6" w:rsidRDefault="00C018C6" w:rsidP="00C018C6">
      <w:pPr>
        <w:bidi/>
        <w:rPr>
          <w:rFonts w:ascii="Dubai" w:hAnsi="Dubai" w:cs="Dubai"/>
        </w:rPr>
      </w:pPr>
    </w:p>
    <w:p w14:paraId="16DE68A7" w14:textId="77777777" w:rsidR="00C018C6" w:rsidRDefault="00C018C6" w:rsidP="00C018C6">
      <w:pPr>
        <w:bidi/>
        <w:rPr>
          <w:rFonts w:ascii="Dubai" w:hAnsi="Dubai" w:cs="Dubai"/>
        </w:rPr>
      </w:pPr>
    </w:p>
    <w:p w14:paraId="6D6198FF" w14:textId="77777777" w:rsidR="00C018C6" w:rsidRPr="00C018C6" w:rsidRDefault="00C018C6" w:rsidP="00C018C6">
      <w:pPr>
        <w:jc w:val="both"/>
        <w:rPr>
          <w:rFonts w:ascii="Dubai" w:hAnsi="Dubai" w:cs="Dubai"/>
          <w:b/>
          <w:bCs/>
          <w:color w:val="365F91" w:themeColor="accent1" w:themeShade="BF"/>
          <w:sz w:val="24"/>
          <w:szCs w:val="24"/>
        </w:rPr>
      </w:pPr>
      <w:r w:rsidRPr="00C018C6">
        <w:rPr>
          <w:rFonts w:ascii="Dubai" w:hAnsi="Dubai" w:cs="Dubai"/>
          <w:b/>
          <w:bCs/>
          <w:color w:val="365F91" w:themeColor="accent1" w:themeShade="BF"/>
          <w:sz w:val="24"/>
          <w:szCs w:val="24"/>
          <w:rtl/>
        </w:rPr>
        <w:lastRenderedPageBreak/>
        <w:t>1</w:t>
      </w:r>
      <w:r w:rsidRPr="00C018C6">
        <w:rPr>
          <w:rFonts w:ascii="Dubai" w:hAnsi="Dubai" w:cs="Dubai"/>
          <w:b/>
          <w:bCs/>
          <w:color w:val="365F91" w:themeColor="accent1" w:themeShade="BF"/>
          <w:sz w:val="24"/>
          <w:szCs w:val="24"/>
        </w:rPr>
        <w:t>) “My Home” service</w:t>
      </w:r>
    </w:p>
    <w:p w14:paraId="54374FAB" w14:textId="77777777" w:rsidR="00C018C6" w:rsidRPr="00C018C6" w:rsidRDefault="00C018C6" w:rsidP="00AB3B1C">
      <w:pPr>
        <w:jc w:val="both"/>
        <w:rPr>
          <w:rFonts w:ascii="Dubai" w:hAnsi="Dubai" w:cs="Dubai"/>
        </w:rPr>
      </w:pPr>
      <w:r w:rsidRPr="00C018C6">
        <w:rPr>
          <w:rFonts w:ascii="Dubai" w:hAnsi="Dubai" w:cs="Dubai"/>
        </w:rPr>
        <w:t>This service is exclusively available for villa-type houses in select</w:t>
      </w:r>
      <w:del w:id="3" w:author="Maya Albaradie" w:date="2018-06-25T10:59:00Z">
        <w:r w:rsidRPr="00C018C6" w:rsidDel="00AB3B1C">
          <w:rPr>
            <w:rFonts w:ascii="Dubai" w:hAnsi="Dubai" w:cs="Dubai"/>
          </w:rPr>
          <w:delText>ed</w:delText>
        </w:r>
      </w:del>
      <w:r w:rsidRPr="00C018C6">
        <w:rPr>
          <w:rFonts w:ascii="Dubai" w:hAnsi="Dubai" w:cs="Dubai"/>
        </w:rPr>
        <w:t xml:space="preserve"> </w:t>
      </w:r>
      <w:del w:id="4" w:author="Maya Albaradie" w:date="2018-06-25T10:42:00Z">
        <w:r w:rsidRPr="00C018C6" w:rsidDel="00C73CFF">
          <w:rPr>
            <w:rFonts w:ascii="Dubai" w:hAnsi="Dubai" w:cs="Dubai"/>
          </w:rPr>
          <w:delText>Locations</w:delText>
        </w:r>
      </w:del>
      <w:ins w:id="5" w:author="Maya Albaradie" w:date="2018-06-25T10:42:00Z">
        <w:r w:rsidR="00C73CFF">
          <w:rPr>
            <w:rFonts w:ascii="Dubai" w:hAnsi="Dubai" w:cs="Dubai"/>
          </w:rPr>
          <w:t>l</w:t>
        </w:r>
        <w:r w:rsidR="00C73CFF" w:rsidRPr="00C018C6">
          <w:rPr>
            <w:rFonts w:ascii="Dubai" w:hAnsi="Dubai" w:cs="Dubai"/>
          </w:rPr>
          <w:t>ocations</w:t>
        </w:r>
      </w:ins>
      <w:r w:rsidRPr="00C018C6">
        <w:rPr>
          <w:rFonts w:ascii="Dubai" w:hAnsi="Dubai" w:cs="Dubai"/>
        </w:rPr>
        <w:t>.</w:t>
      </w:r>
    </w:p>
    <w:p w14:paraId="68F835A6" w14:textId="77777777" w:rsidR="00C018C6" w:rsidRPr="00C018C6" w:rsidRDefault="00C018C6" w:rsidP="00C018C6">
      <w:pPr>
        <w:jc w:val="both"/>
        <w:rPr>
          <w:rFonts w:ascii="Dubai" w:hAnsi="Dubai" w:cs="Dubai"/>
          <w:rtl/>
        </w:rPr>
      </w:pPr>
    </w:p>
    <w:p w14:paraId="152F1C0A" w14:textId="77777777" w:rsidR="00C018C6" w:rsidRPr="00C018C6" w:rsidRDefault="00C018C6" w:rsidP="00C018C6">
      <w:pPr>
        <w:jc w:val="both"/>
        <w:rPr>
          <w:rFonts w:ascii="Dubai" w:hAnsi="Dubai" w:cs="Dubai"/>
          <w:b/>
          <w:bCs/>
          <w:color w:val="365F91" w:themeColor="accent1" w:themeShade="BF"/>
          <w:sz w:val="24"/>
          <w:szCs w:val="24"/>
        </w:rPr>
      </w:pPr>
      <w:r w:rsidRPr="00C018C6">
        <w:rPr>
          <w:rFonts w:ascii="Dubai" w:hAnsi="Dubai" w:cs="Dubai"/>
          <w:b/>
          <w:bCs/>
          <w:color w:val="365F91" w:themeColor="accent1" w:themeShade="BF"/>
          <w:sz w:val="24"/>
          <w:szCs w:val="24"/>
          <w:rtl/>
        </w:rPr>
        <w:t>2</w:t>
      </w:r>
      <w:r w:rsidRPr="00C018C6">
        <w:rPr>
          <w:rFonts w:ascii="Dubai" w:hAnsi="Dubai" w:cs="Dubai"/>
          <w:b/>
          <w:bCs/>
          <w:color w:val="365F91" w:themeColor="accent1" w:themeShade="BF"/>
          <w:sz w:val="24"/>
          <w:szCs w:val="24"/>
        </w:rPr>
        <w:t>) Approval of Landlord</w:t>
      </w:r>
    </w:p>
    <w:p w14:paraId="4B537357" w14:textId="77777777" w:rsidR="00C018C6" w:rsidRPr="00C018C6" w:rsidRDefault="00C018C6" w:rsidP="00AB3B1C">
      <w:pPr>
        <w:jc w:val="both"/>
        <w:rPr>
          <w:rFonts w:ascii="Dubai" w:hAnsi="Dubai" w:cs="Dubai"/>
        </w:rPr>
      </w:pPr>
      <w:del w:id="6" w:author="Maya Albaradie" w:date="2018-06-25T10:59:00Z">
        <w:r w:rsidRPr="00C018C6" w:rsidDel="00AB3B1C">
          <w:rPr>
            <w:rFonts w:ascii="Dubai" w:hAnsi="Dubai" w:cs="Dubai"/>
          </w:rPr>
          <w:delText>The customer</w:delText>
        </w:r>
      </w:del>
      <w:ins w:id="7" w:author="Maya Albaradie" w:date="2018-06-25T10:59:00Z">
        <w:r w:rsidR="00AB3B1C">
          <w:rPr>
            <w:rFonts w:ascii="Dubai" w:hAnsi="Dubai" w:cs="Dubai"/>
          </w:rPr>
          <w:t>You</w:t>
        </w:r>
      </w:ins>
      <w:r w:rsidRPr="00C018C6">
        <w:rPr>
          <w:rFonts w:ascii="Dubai" w:hAnsi="Dubai" w:cs="Dubai"/>
        </w:rPr>
        <w:t xml:space="preserve"> will be responsible for obtaining the landlord’s approval for P.O. Box installation. Emirates Post </w:t>
      </w:r>
      <w:del w:id="8" w:author="Maya Albaradie" w:date="2018-06-25T10:59:00Z">
        <w:r w:rsidRPr="00C018C6" w:rsidDel="00AB3B1C">
          <w:rPr>
            <w:rFonts w:ascii="Dubai" w:hAnsi="Dubai" w:cs="Dubai"/>
          </w:rPr>
          <w:delText xml:space="preserve">Group </w:delText>
        </w:r>
      </w:del>
      <w:r w:rsidRPr="00C018C6">
        <w:rPr>
          <w:rFonts w:ascii="Dubai" w:hAnsi="Dubai" w:cs="Dubai"/>
        </w:rPr>
        <w:t xml:space="preserve">will not take responsibility for any dispute arising from </w:t>
      </w:r>
      <w:del w:id="9" w:author="Maya Albaradie" w:date="2018-06-25T10:41:00Z">
        <w:r w:rsidRPr="00C018C6" w:rsidDel="00C73CFF">
          <w:rPr>
            <w:rFonts w:ascii="Dubai" w:hAnsi="Dubai" w:cs="Dubai"/>
          </w:rPr>
          <w:delText xml:space="preserve">installation of the </w:delText>
        </w:r>
      </w:del>
      <w:r w:rsidRPr="00C018C6">
        <w:rPr>
          <w:rFonts w:ascii="Dubai" w:hAnsi="Dubai" w:cs="Dubai"/>
        </w:rPr>
        <w:t xml:space="preserve">P.O. Box </w:t>
      </w:r>
      <w:ins w:id="10" w:author="Maya Albaradie" w:date="2018-06-25T10:41:00Z">
        <w:r w:rsidR="00C73CFF">
          <w:rPr>
            <w:rFonts w:ascii="Dubai" w:hAnsi="Dubai" w:cs="Dubai"/>
          </w:rPr>
          <w:t xml:space="preserve">installation </w:t>
        </w:r>
      </w:ins>
      <w:r w:rsidRPr="00C018C6">
        <w:rPr>
          <w:rFonts w:ascii="Dubai" w:hAnsi="Dubai" w:cs="Dubai"/>
        </w:rPr>
        <w:t xml:space="preserve">or for any damage caused to the building or any part thereof </w:t>
      </w:r>
      <w:del w:id="11" w:author="Maya Albaradie" w:date="2018-06-25T10:41:00Z">
        <w:r w:rsidRPr="00C018C6" w:rsidDel="00C018C6">
          <w:rPr>
            <w:rFonts w:ascii="Dubai" w:hAnsi="Dubai" w:cs="Dubai"/>
          </w:rPr>
          <w:delText>as a result of</w:delText>
        </w:r>
      </w:del>
      <w:ins w:id="12" w:author="Maya Albaradie" w:date="2018-06-25T10:41:00Z">
        <w:r>
          <w:rPr>
            <w:rFonts w:ascii="Dubai" w:hAnsi="Dubai" w:cs="Dubai"/>
          </w:rPr>
          <w:t>due to</w:t>
        </w:r>
      </w:ins>
      <w:r w:rsidRPr="00C018C6">
        <w:rPr>
          <w:rFonts w:ascii="Dubai" w:hAnsi="Dubai" w:cs="Dubai"/>
        </w:rPr>
        <w:t xml:space="preserve"> </w:t>
      </w:r>
      <w:del w:id="13" w:author="Maya Albaradie" w:date="2018-06-25T10:41:00Z">
        <w:r w:rsidRPr="00C018C6" w:rsidDel="00C018C6">
          <w:rPr>
            <w:rFonts w:ascii="Dubai" w:hAnsi="Dubai" w:cs="Dubai"/>
          </w:rPr>
          <w:delText xml:space="preserve">the </w:delText>
        </w:r>
      </w:del>
      <w:r w:rsidRPr="00C018C6">
        <w:rPr>
          <w:rFonts w:ascii="Dubai" w:hAnsi="Dubai" w:cs="Dubai"/>
        </w:rPr>
        <w:t>P.O. Box installation or removal.</w:t>
      </w:r>
    </w:p>
    <w:p w14:paraId="5B7CA3ED" w14:textId="77777777" w:rsidR="00C018C6" w:rsidRPr="00C018C6" w:rsidRDefault="00C018C6" w:rsidP="00C018C6">
      <w:pPr>
        <w:jc w:val="both"/>
        <w:rPr>
          <w:rFonts w:ascii="Dubai" w:hAnsi="Dubai" w:cs="Dubai"/>
          <w:rtl/>
        </w:rPr>
      </w:pPr>
    </w:p>
    <w:p w14:paraId="57A99456" w14:textId="77777777" w:rsidR="00C018C6" w:rsidRPr="00C018C6" w:rsidRDefault="00C018C6" w:rsidP="00C73CFF">
      <w:pPr>
        <w:jc w:val="both"/>
        <w:rPr>
          <w:rFonts w:ascii="Dubai" w:hAnsi="Dubai" w:cs="Dubai"/>
          <w:b/>
          <w:bCs/>
          <w:color w:val="365F91" w:themeColor="accent1" w:themeShade="BF"/>
          <w:sz w:val="24"/>
          <w:szCs w:val="24"/>
        </w:rPr>
      </w:pPr>
      <w:r w:rsidRPr="00C018C6">
        <w:rPr>
          <w:rFonts w:ascii="Dubai" w:hAnsi="Dubai" w:cs="Dubai"/>
          <w:b/>
          <w:bCs/>
          <w:color w:val="365F91" w:themeColor="accent1" w:themeShade="BF"/>
          <w:sz w:val="24"/>
          <w:szCs w:val="24"/>
          <w:rtl/>
        </w:rPr>
        <w:t>3</w:t>
      </w:r>
      <w:r w:rsidRPr="00C018C6">
        <w:rPr>
          <w:rFonts w:ascii="Dubai" w:hAnsi="Dubai" w:cs="Dubai"/>
          <w:b/>
          <w:bCs/>
          <w:color w:val="365F91" w:themeColor="accent1" w:themeShade="BF"/>
          <w:sz w:val="24"/>
          <w:szCs w:val="24"/>
        </w:rPr>
        <w:t>) Retaining a P.O. Box Number</w:t>
      </w:r>
    </w:p>
    <w:p w14:paraId="1FAC8DE5" w14:textId="77777777" w:rsidR="00C018C6" w:rsidRPr="00C018C6" w:rsidRDefault="00C73CFF" w:rsidP="00AB3B1C">
      <w:pPr>
        <w:jc w:val="both"/>
        <w:rPr>
          <w:rFonts w:ascii="Dubai" w:hAnsi="Dubai" w:cs="Dubai"/>
        </w:rPr>
      </w:pPr>
      <w:del w:id="14" w:author="Maya Albaradie" w:date="2018-06-25T10:58:00Z">
        <w:r w:rsidDel="00AB3B1C">
          <w:rPr>
            <w:rFonts w:ascii="Dubai" w:hAnsi="Dubai" w:cs="Dubai"/>
          </w:rPr>
          <w:delText>A subscriber</w:delText>
        </w:r>
      </w:del>
      <w:ins w:id="15" w:author="Maya Albaradie" w:date="2018-06-25T10:58:00Z">
        <w:r w:rsidR="00AB3B1C">
          <w:rPr>
            <w:rFonts w:ascii="Dubai" w:hAnsi="Dubai" w:cs="Dubai"/>
          </w:rPr>
          <w:t>You</w:t>
        </w:r>
      </w:ins>
      <w:r>
        <w:rPr>
          <w:rFonts w:ascii="Dubai" w:hAnsi="Dubai" w:cs="Dubai"/>
        </w:rPr>
        <w:t xml:space="preserve"> may apply for shifting a My Home P.O. Box to a new location </w:t>
      </w:r>
      <w:commentRangeStart w:id="16"/>
      <w:r>
        <w:rPr>
          <w:rFonts w:ascii="Dubai" w:hAnsi="Dubai" w:cs="Dubai"/>
        </w:rPr>
        <w:t>in 14 working days</w:t>
      </w:r>
      <w:commentRangeEnd w:id="16"/>
      <w:r>
        <w:rPr>
          <w:rStyle w:val="CommentReference"/>
        </w:rPr>
        <w:commentReference w:id="16"/>
      </w:r>
      <w:r>
        <w:rPr>
          <w:rFonts w:ascii="Dubai" w:hAnsi="Dubai" w:cs="Dubai"/>
        </w:rPr>
        <w:t xml:space="preserve">, after payment of applicable fees, provided this service is available in the new location and </w:t>
      </w:r>
      <w:del w:id="17" w:author="Maya Albaradie" w:date="2018-06-25T10:58:00Z">
        <w:r w:rsidDel="00AB3B1C">
          <w:rPr>
            <w:rFonts w:ascii="Dubai" w:hAnsi="Dubai" w:cs="Dubai"/>
          </w:rPr>
          <w:delText xml:space="preserve">the </w:delText>
        </w:r>
      </w:del>
      <w:ins w:id="18" w:author="Maya Albaradie" w:date="2018-06-25T10:58:00Z">
        <w:r w:rsidR="00AB3B1C">
          <w:rPr>
            <w:rFonts w:ascii="Dubai" w:hAnsi="Dubai" w:cs="Dubai"/>
          </w:rPr>
          <w:t>your</w:t>
        </w:r>
        <w:r w:rsidR="00AB3B1C">
          <w:rPr>
            <w:rFonts w:ascii="Dubai" w:hAnsi="Dubai" w:cs="Dubai"/>
          </w:rPr>
          <w:t xml:space="preserve"> </w:t>
        </w:r>
      </w:ins>
      <w:del w:id="19" w:author="Maya Albaradie" w:date="2018-06-25T10:45:00Z">
        <w:r w:rsidDel="00C73CFF">
          <w:rPr>
            <w:rFonts w:ascii="Dubai" w:hAnsi="Dubai" w:cs="Dubai"/>
          </w:rPr>
          <w:delText xml:space="preserve">Subscriber’s </w:delText>
        </w:r>
      </w:del>
      <w:ins w:id="20" w:author="Maya Albaradie" w:date="2018-06-25T10:45:00Z">
        <w:r>
          <w:rPr>
            <w:rFonts w:ascii="Dubai" w:hAnsi="Dubai" w:cs="Dubai"/>
          </w:rPr>
          <w:t>s</w:t>
        </w:r>
        <w:r>
          <w:rPr>
            <w:rFonts w:ascii="Dubai" w:hAnsi="Dubai" w:cs="Dubai"/>
          </w:rPr>
          <w:t>ubscrib</w:t>
        </w:r>
      </w:ins>
      <w:ins w:id="21" w:author="Maya Albaradie" w:date="2018-06-25T10:58:00Z">
        <w:r w:rsidR="00AB3B1C">
          <w:rPr>
            <w:rFonts w:ascii="Dubai" w:hAnsi="Dubai" w:cs="Dubai"/>
          </w:rPr>
          <w:t>ed</w:t>
        </w:r>
      </w:ins>
      <w:ins w:id="22" w:author="Maya Albaradie" w:date="2018-06-25T10:45:00Z">
        <w:r>
          <w:rPr>
            <w:rFonts w:ascii="Dubai" w:hAnsi="Dubai" w:cs="Dubai"/>
          </w:rPr>
          <w:t xml:space="preserve"> </w:t>
        </w:r>
      </w:ins>
      <w:r>
        <w:rPr>
          <w:rFonts w:ascii="Dubai" w:hAnsi="Dubai" w:cs="Dubai"/>
        </w:rPr>
        <w:t xml:space="preserve">P.O. Box number is within the 90000 – 999999 range. </w:t>
      </w:r>
    </w:p>
    <w:p w14:paraId="39CC5E30" w14:textId="77777777" w:rsidR="00C018C6" w:rsidRPr="00C018C6" w:rsidRDefault="00C018C6" w:rsidP="00C018C6">
      <w:pPr>
        <w:jc w:val="both"/>
        <w:rPr>
          <w:rFonts w:ascii="Dubai" w:hAnsi="Dubai" w:cs="Dubai"/>
          <w:rtl/>
        </w:rPr>
      </w:pPr>
    </w:p>
    <w:p w14:paraId="704622AA" w14:textId="77777777" w:rsidR="00C018C6" w:rsidRPr="00C018C6" w:rsidRDefault="00C018C6" w:rsidP="00C018C6">
      <w:pPr>
        <w:jc w:val="both"/>
        <w:rPr>
          <w:rFonts w:ascii="Dubai" w:hAnsi="Dubai" w:cs="Dubai"/>
          <w:b/>
          <w:bCs/>
          <w:color w:val="365F91" w:themeColor="accent1" w:themeShade="BF"/>
          <w:sz w:val="24"/>
          <w:szCs w:val="24"/>
        </w:rPr>
      </w:pPr>
      <w:r w:rsidRPr="00C018C6">
        <w:rPr>
          <w:rFonts w:ascii="Dubai" w:hAnsi="Dubai" w:cs="Dubai"/>
          <w:b/>
          <w:bCs/>
          <w:color w:val="365F91" w:themeColor="accent1" w:themeShade="BF"/>
          <w:sz w:val="24"/>
          <w:szCs w:val="24"/>
          <w:rtl/>
        </w:rPr>
        <w:t>4</w:t>
      </w:r>
      <w:r w:rsidRPr="00C018C6">
        <w:rPr>
          <w:rFonts w:ascii="Dubai" w:hAnsi="Dubai" w:cs="Dubai"/>
          <w:b/>
          <w:bCs/>
          <w:color w:val="365F91" w:themeColor="accent1" w:themeShade="BF"/>
          <w:sz w:val="24"/>
          <w:szCs w:val="24"/>
        </w:rPr>
        <w:t>) Delivery &amp; Pickup</w:t>
      </w:r>
    </w:p>
    <w:p w14:paraId="4DACBBAF" w14:textId="31F593DA" w:rsidR="00C018C6" w:rsidRPr="00C018C6" w:rsidRDefault="00AB3B1C" w:rsidP="008E7CB2">
      <w:pPr>
        <w:jc w:val="both"/>
        <w:rPr>
          <w:rFonts w:ascii="Dubai" w:hAnsi="Dubai" w:cs="Dubai"/>
        </w:rPr>
      </w:pPr>
      <w:ins w:id="23" w:author="Maya Albaradie" w:date="2018-06-25T10:52:00Z">
        <w:r>
          <w:rPr>
            <w:rFonts w:ascii="Dubai" w:hAnsi="Dubai" w:cs="Dubai"/>
          </w:rPr>
          <w:t xml:space="preserve">You can choose the option </w:t>
        </w:r>
      </w:ins>
      <w:ins w:id="24" w:author="Maya Albaradie" w:date="2018-06-25T11:20:00Z">
        <w:r w:rsidR="008E7CB2">
          <w:rPr>
            <w:rFonts w:ascii="Dubai" w:hAnsi="Dubai" w:cs="Dubai"/>
          </w:rPr>
          <w:t>of having</w:t>
        </w:r>
      </w:ins>
      <w:ins w:id="25" w:author="Maya Albaradie" w:date="2018-06-25T10:52:00Z">
        <w:r>
          <w:rPr>
            <w:rFonts w:ascii="Dubai" w:hAnsi="Dubai" w:cs="Dubai"/>
          </w:rPr>
          <w:t xml:space="preserve"> your post</w:t>
        </w:r>
      </w:ins>
      <w:ins w:id="26" w:author="Maya Albaradie" w:date="2018-06-25T10:53:00Z">
        <w:r>
          <w:rPr>
            <w:rFonts w:ascii="Dubai" w:hAnsi="Dubai" w:cs="Dubai"/>
          </w:rPr>
          <w:t xml:space="preserve">al items delivered and collected from </w:t>
        </w:r>
      </w:ins>
      <w:del w:id="27" w:author="Maya Albaradie" w:date="2018-06-25T10:47:00Z">
        <w:r w:rsidR="00C018C6" w:rsidRPr="00C018C6" w:rsidDel="00C73CFF">
          <w:rPr>
            <w:rFonts w:ascii="Dubai" w:hAnsi="Dubai" w:cs="Dubai"/>
          </w:rPr>
          <w:delText>D</w:delText>
        </w:r>
      </w:del>
      <w:del w:id="28" w:author="Maya Albaradie" w:date="2018-06-25T10:53:00Z">
        <w:r w:rsidR="00C018C6" w:rsidRPr="00C018C6" w:rsidDel="00AB3B1C">
          <w:rPr>
            <w:rFonts w:ascii="Dubai" w:hAnsi="Dubai" w:cs="Dubai"/>
          </w:rPr>
          <w:delText xml:space="preserve">elivery and </w:delText>
        </w:r>
      </w:del>
      <w:del w:id="29" w:author="Maya Albaradie" w:date="2018-06-25T10:47:00Z">
        <w:r w:rsidR="00C018C6" w:rsidRPr="00C018C6" w:rsidDel="00C73CFF">
          <w:rPr>
            <w:rFonts w:ascii="Dubai" w:hAnsi="Dubai" w:cs="Dubai"/>
          </w:rPr>
          <w:delText xml:space="preserve">pickup service </w:delText>
        </w:r>
      </w:del>
      <w:del w:id="30" w:author="Maya Albaradie" w:date="2018-06-25T10:53:00Z">
        <w:r w:rsidR="00C018C6" w:rsidRPr="00C018C6" w:rsidDel="00AB3B1C">
          <w:rPr>
            <w:rFonts w:ascii="Dubai" w:hAnsi="Dubai" w:cs="Dubai"/>
          </w:rPr>
          <w:delText xml:space="preserve">of </w:delText>
        </w:r>
      </w:del>
      <w:del w:id="31" w:author="Maya Albaradie" w:date="2018-06-25T10:48:00Z">
        <w:r w:rsidR="00C018C6" w:rsidRPr="00C018C6" w:rsidDel="00C73CFF">
          <w:rPr>
            <w:rFonts w:ascii="Dubai" w:hAnsi="Dubai" w:cs="Dubai"/>
          </w:rPr>
          <w:delText xml:space="preserve">the </w:delText>
        </w:r>
      </w:del>
      <w:del w:id="32" w:author="Maya Albaradie" w:date="2018-06-25T10:53:00Z">
        <w:r w:rsidR="00C018C6" w:rsidRPr="00C018C6" w:rsidDel="00AB3B1C">
          <w:rPr>
            <w:rFonts w:ascii="Dubai" w:hAnsi="Dubai" w:cs="Dubai"/>
          </w:rPr>
          <w:delText xml:space="preserve">regular </w:delText>
        </w:r>
      </w:del>
      <w:del w:id="33" w:author="Maya Albaradie" w:date="2018-06-25T10:48:00Z">
        <w:r w:rsidR="00C018C6" w:rsidRPr="00C018C6" w:rsidDel="00C73CFF">
          <w:rPr>
            <w:rFonts w:ascii="Dubai" w:hAnsi="Dubai" w:cs="Dubai"/>
          </w:rPr>
          <w:delText xml:space="preserve">mail </w:delText>
        </w:r>
      </w:del>
      <w:del w:id="34" w:author="Maya Albaradie" w:date="2018-06-25T10:53:00Z">
        <w:r w:rsidR="00C018C6" w:rsidRPr="00C018C6" w:rsidDel="00AB3B1C">
          <w:rPr>
            <w:rFonts w:ascii="Dubai" w:hAnsi="Dubai" w:cs="Dubai"/>
          </w:rPr>
          <w:delText xml:space="preserve">to </w:delText>
        </w:r>
      </w:del>
      <w:del w:id="35" w:author="Maya Albaradie" w:date="2018-06-25T10:52:00Z">
        <w:r w:rsidR="00C018C6" w:rsidRPr="00C018C6" w:rsidDel="00AB3B1C">
          <w:rPr>
            <w:rFonts w:ascii="Dubai" w:hAnsi="Dubai" w:cs="Dubai"/>
          </w:rPr>
          <w:delText xml:space="preserve">the </w:delText>
        </w:r>
      </w:del>
      <w:ins w:id="36" w:author="Maya Albaradie" w:date="2018-06-25T10:52:00Z">
        <w:r>
          <w:rPr>
            <w:rFonts w:ascii="Dubai" w:hAnsi="Dubai" w:cs="Dubai"/>
          </w:rPr>
          <w:t>your</w:t>
        </w:r>
        <w:r w:rsidRPr="00C018C6">
          <w:rPr>
            <w:rFonts w:ascii="Dubai" w:hAnsi="Dubai" w:cs="Dubai"/>
          </w:rPr>
          <w:t xml:space="preserve"> </w:t>
        </w:r>
      </w:ins>
      <w:ins w:id="37" w:author="Maya Albaradie" w:date="2018-06-25T10:47:00Z">
        <w:r w:rsidR="00C73CFF">
          <w:rPr>
            <w:rFonts w:ascii="Dubai" w:hAnsi="Dubai" w:cs="Dubai"/>
          </w:rPr>
          <w:t xml:space="preserve">My Home </w:t>
        </w:r>
      </w:ins>
      <w:r w:rsidR="00C018C6" w:rsidRPr="00C018C6">
        <w:rPr>
          <w:rFonts w:ascii="Dubai" w:hAnsi="Dubai" w:cs="Dubai"/>
        </w:rPr>
        <w:t xml:space="preserve">P.O. Box </w:t>
      </w:r>
      <w:del w:id="38" w:author="Maya Albaradie" w:date="2018-06-25T10:53:00Z">
        <w:r w:rsidR="00C018C6" w:rsidRPr="00C018C6" w:rsidDel="00AB3B1C">
          <w:rPr>
            <w:rFonts w:ascii="Dubai" w:hAnsi="Dubai" w:cs="Dubai"/>
          </w:rPr>
          <w:delText xml:space="preserve">is available </w:delText>
        </w:r>
      </w:del>
      <w:del w:id="39" w:author="Maya Albaradie" w:date="2018-06-25T10:48:00Z">
        <w:r w:rsidR="00C018C6" w:rsidRPr="00C018C6" w:rsidDel="00C73CFF">
          <w:rPr>
            <w:rFonts w:ascii="Dubai" w:hAnsi="Dubai" w:cs="Dubai"/>
          </w:rPr>
          <w:delText xml:space="preserve">for </w:delText>
        </w:r>
      </w:del>
      <w:commentRangeStart w:id="40"/>
      <w:r w:rsidR="00C018C6" w:rsidRPr="00C018C6">
        <w:rPr>
          <w:rFonts w:ascii="Dubai" w:hAnsi="Dubai" w:cs="Dubai"/>
        </w:rPr>
        <w:t xml:space="preserve">3 or 6 times a week </w:t>
      </w:r>
      <w:commentRangeEnd w:id="40"/>
      <w:r w:rsidR="00C73CFF">
        <w:rPr>
          <w:rStyle w:val="CommentReference"/>
        </w:rPr>
        <w:commentReference w:id="40"/>
      </w:r>
      <w:del w:id="41" w:author="Maya Albaradie" w:date="2018-06-25T10:52:00Z">
        <w:r w:rsidR="00C018C6" w:rsidRPr="00C018C6" w:rsidDel="00AB3B1C">
          <w:rPr>
            <w:rFonts w:ascii="Dubai" w:hAnsi="Dubai" w:cs="Dubai"/>
          </w:rPr>
          <w:delText xml:space="preserve">with </w:delText>
        </w:r>
      </w:del>
      <w:ins w:id="42" w:author="Maya Albaradie" w:date="2018-06-25T10:52:00Z">
        <w:r>
          <w:rPr>
            <w:rFonts w:ascii="Dubai" w:hAnsi="Dubai" w:cs="Dubai"/>
          </w:rPr>
          <w:t>for an</w:t>
        </w:r>
        <w:r w:rsidRPr="00C018C6">
          <w:rPr>
            <w:rFonts w:ascii="Dubai" w:hAnsi="Dubai" w:cs="Dubai"/>
          </w:rPr>
          <w:t xml:space="preserve"> </w:t>
        </w:r>
      </w:ins>
      <w:r w:rsidR="00C018C6" w:rsidRPr="00C018C6">
        <w:rPr>
          <w:rFonts w:ascii="Dubai" w:hAnsi="Dubai" w:cs="Dubai"/>
        </w:rPr>
        <w:t>additional fee</w:t>
      </w:r>
      <w:del w:id="43" w:author="Maya Albaradie" w:date="2018-06-25T10:52:00Z">
        <w:r w:rsidR="00C018C6" w:rsidRPr="00C018C6" w:rsidDel="00AB3B1C">
          <w:rPr>
            <w:rFonts w:ascii="Dubai" w:hAnsi="Dubai" w:cs="Dubai"/>
          </w:rPr>
          <w:delText>s</w:delText>
        </w:r>
      </w:del>
      <w:del w:id="44" w:author="Maya Albaradie" w:date="2018-06-25T10:53:00Z">
        <w:r w:rsidR="00C018C6" w:rsidRPr="00C018C6" w:rsidDel="00AB3B1C">
          <w:rPr>
            <w:rFonts w:ascii="Dubai" w:hAnsi="Dubai" w:cs="Dubai"/>
          </w:rPr>
          <w:delText>, according to customer’s choice</w:delText>
        </w:r>
      </w:del>
      <w:r w:rsidR="00C018C6" w:rsidRPr="00C018C6">
        <w:rPr>
          <w:rFonts w:ascii="Dubai" w:hAnsi="Dubai" w:cs="Dubai"/>
        </w:rPr>
        <w:t xml:space="preserve">. This service includes </w:t>
      </w:r>
      <w:commentRangeStart w:id="45"/>
      <w:r w:rsidR="00C018C6" w:rsidRPr="00C018C6">
        <w:rPr>
          <w:rFonts w:ascii="Dubai" w:hAnsi="Dubai" w:cs="Dubai"/>
        </w:rPr>
        <w:t>ordinary</w:t>
      </w:r>
      <w:commentRangeEnd w:id="45"/>
      <w:r w:rsidR="00C73CFF">
        <w:rPr>
          <w:rStyle w:val="CommentReference"/>
        </w:rPr>
        <w:commentReference w:id="45"/>
      </w:r>
      <w:r w:rsidR="00C018C6" w:rsidRPr="00C018C6">
        <w:rPr>
          <w:rFonts w:ascii="Dubai" w:hAnsi="Dubai" w:cs="Dubai"/>
        </w:rPr>
        <w:t xml:space="preserve"> </w:t>
      </w:r>
      <w:del w:id="46" w:author="Maya Albaradie" w:date="2018-06-25T10:49:00Z">
        <w:r w:rsidR="00C018C6" w:rsidRPr="00C018C6" w:rsidDel="00C73CFF">
          <w:rPr>
            <w:rFonts w:ascii="Dubai" w:hAnsi="Dubai" w:cs="Dubai"/>
          </w:rPr>
          <w:delText xml:space="preserve">mail </w:delText>
        </w:r>
      </w:del>
      <w:ins w:id="47" w:author="Maya Albaradie" w:date="2018-06-25T10:49:00Z">
        <w:r w:rsidR="00C73CFF">
          <w:rPr>
            <w:rFonts w:ascii="Dubai" w:hAnsi="Dubai" w:cs="Dubai"/>
          </w:rPr>
          <w:t>post</w:t>
        </w:r>
        <w:r w:rsidR="00C73CFF" w:rsidRPr="00C018C6">
          <w:rPr>
            <w:rFonts w:ascii="Dubai" w:hAnsi="Dubai" w:cs="Dubai"/>
          </w:rPr>
          <w:t xml:space="preserve"> </w:t>
        </w:r>
      </w:ins>
      <w:r w:rsidR="00C018C6" w:rsidRPr="00C018C6">
        <w:rPr>
          <w:rFonts w:ascii="Dubai" w:hAnsi="Dubai" w:cs="Dubai"/>
        </w:rPr>
        <w:t xml:space="preserve">and small envelopes that </w:t>
      </w:r>
      <w:ins w:id="48" w:author="Maya Albaradie" w:date="2018-06-25T10:50:00Z">
        <w:r w:rsidR="00C73CFF">
          <w:rPr>
            <w:rFonts w:ascii="Dubai" w:hAnsi="Dubai" w:cs="Dubai"/>
          </w:rPr>
          <w:t xml:space="preserve">are free from customs duty and </w:t>
        </w:r>
      </w:ins>
      <w:r w:rsidR="00C018C6" w:rsidRPr="00C018C6">
        <w:rPr>
          <w:rFonts w:ascii="Dubai" w:hAnsi="Dubai" w:cs="Dubai"/>
        </w:rPr>
        <w:t>can fit into the mailbox</w:t>
      </w:r>
      <w:del w:id="49" w:author="Maya Albaradie" w:date="2018-06-25T10:51:00Z">
        <w:r w:rsidR="00C018C6" w:rsidRPr="00C018C6" w:rsidDel="00C73CFF">
          <w:rPr>
            <w:rFonts w:ascii="Dubai" w:hAnsi="Dubai" w:cs="Dubai"/>
          </w:rPr>
          <w:delText xml:space="preserve"> and which are free from customs duty</w:delText>
        </w:r>
      </w:del>
      <w:r w:rsidR="00C018C6" w:rsidRPr="00C018C6">
        <w:rPr>
          <w:rFonts w:ascii="Dubai" w:hAnsi="Dubai" w:cs="Dubai"/>
        </w:rPr>
        <w:t xml:space="preserve">. </w:t>
      </w:r>
      <w:ins w:id="50" w:author="Maya Albaradie" w:date="2018-06-25T10:51:00Z">
        <w:r w:rsidR="00C73CFF">
          <w:rPr>
            <w:rFonts w:ascii="Dubai" w:hAnsi="Dubai" w:cs="Dubai"/>
          </w:rPr>
          <w:t xml:space="preserve">As for </w:t>
        </w:r>
      </w:ins>
      <w:del w:id="51" w:author="Maya Albaradie" w:date="2018-06-25T10:51:00Z">
        <w:r w:rsidR="00C018C6" w:rsidRPr="00C018C6" w:rsidDel="00AB3B1C">
          <w:rPr>
            <w:rFonts w:ascii="Dubai" w:hAnsi="Dubai" w:cs="Dubai"/>
          </w:rPr>
          <w:delText>Regarding</w:delText>
        </w:r>
      </w:del>
      <w:del w:id="52" w:author="Maya Albaradie" w:date="2018-06-25T10:49:00Z">
        <w:r w:rsidR="00C018C6" w:rsidRPr="00C018C6" w:rsidDel="00C73CFF">
          <w:rPr>
            <w:rFonts w:ascii="Dubai" w:hAnsi="Dubai" w:cs="Dubai"/>
          </w:rPr>
          <w:delText>Large</w:delText>
        </w:r>
      </w:del>
      <w:ins w:id="53" w:author="Maya Albaradie" w:date="2018-06-25T10:49:00Z">
        <w:r w:rsidR="00C73CFF">
          <w:rPr>
            <w:rFonts w:ascii="Dubai" w:hAnsi="Dubai" w:cs="Dubai"/>
          </w:rPr>
          <w:t>l</w:t>
        </w:r>
        <w:r w:rsidR="00C73CFF" w:rsidRPr="00C018C6">
          <w:rPr>
            <w:rFonts w:ascii="Dubai" w:hAnsi="Dubai" w:cs="Dubai"/>
          </w:rPr>
          <w:t>arge</w:t>
        </w:r>
      </w:ins>
      <w:r w:rsidR="00C018C6" w:rsidRPr="00C018C6">
        <w:rPr>
          <w:rFonts w:ascii="Dubai" w:hAnsi="Dubai" w:cs="Dubai"/>
        </w:rPr>
        <w:t>-size</w:t>
      </w:r>
      <w:ins w:id="54" w:author="Maya Albaradie" w:date="2018-06-25T10:51:00Z">
        <w:r>
          <w:rPr>
            <w:rFonts w:ascii="Dubai" w:hAnsi="Dubai" w:cs="Dubai"/>
          </w:rPr>
          <w:t>d</w:t>
        </w:r>
      </w:ins>
      <w:r w:rsidR="00C018C6" w:rsidRPr="00C018C6">
        <w:rPr>
          <w:rFonts w:ascii="Dubai" w:hAnsi="Dubai" w:cs="Dubai"/>
        </w:rPr>
        <w:t xml:space="preserve"> items and parcels, </w:t>
      </w:r>
      <w:del w:id="55" w:author="Maya Albaradie" w:date="2018-06-25T10:54:00Z">
        <w:r w:rsidR="00C018C6" w:rsidRPr="00C018C6" w:rsidDel="00AB3B1C">
          <w:rPr>
            <w:rFonts w:ascii="Dubai" w:hAnsi="Dubai" w:cs="Dubai"/>
          </w:rPr>
          <w:delText xml:space="preserve">a </w:delText>
        </w:r>
      </w:del>
      <w:ins w:id="56" w:author="Maya Albaradie" w:date="2018-06-25T10:54:00Z">
        <w:r>
          <w:rPr>
            <w:rFonts w:ascii="Dubai" w:hAnsi="Dubai" w:cs="Dubai"/>
          </w:rPr>
          <w:t>you will receive a</w:t>
        </w:r>
        <w:r w:rsidRPr="00C018C6">
          <w:rPr>
            <w:rFonts w:ascii="Dubai" w:hAnsi="Dubai" w:cs="Dubai"/>
          </w:rPr>
          <w:t xml:space="preserve"> </w:t>
        </w:r>
      </w:ins>
      <w:r w:rsidR="00C018C6" w:rsidRPr="00C018C6">
        <w:rPr>
          <w:rFonts w:ascii="Dubai" w:hAnsi="Dubai" w:cs="Dubai"/>
        </w:rPr>
        <w:t xml:space="preserve">notification </w:t>
      </w:r>
      <w:del w:id="57" w:author="Maya Albaradie" w:date="2018-06-25T10:54:00Z">
        <w:r w:rsidR="00C018C6" w:rsidRPr="00C018C6" w:rsidDel="00AB3B1C">
          <w:rPr>
            <w:rFonts w:ascii="Dubai" w:hAnsi="Dubai" w:cs="Dubai"/>
          </w:rPr>
          <w:delText>will be sent to</w:delText>
        </w:r>
      </w:del>
      <w:ins w:id="58" w:author="Maya Albaradie" w:date="2018-06-25T10:54:00Z">
        <w:r>
          <w:rPr>
            <w:rFonts w:ascii="Dubai" w:hAnsi="Dubai" w:cs="Dubai"/>
          </w:rPr>
          <w:t>in</w:t>
        </w:r>
      </w:ins>
      <w:r w:rsidR="00C018C6" w:rsidRPr="00C018C6">
        <w:rPr>
          <w:rFonts w:ascii="Dubai" w:hAnsi="Dubai" w:cs="Dubai"/>
        </w:rPr>
        <w:t xml:space="preserve"> </w:t>
      </w:r>
      <w:del w:id="59" w:author="Maya Albaradie" w:date="2018-06-25T10:53:00Z">
        <w:r w:rsidR="00C018C6" w:rsidRPr="00C018C6" w:rsidDel="00AB3B1C">
          <w:rPr>
            <w:rFonts w:ascii="Dubai" w:hAnsi="Dubai" w:cs="Dubai"/>
          </w:rPr>
          <w:delText xml:space="preserve">the </w:delText>
        </w:r>
      </w:del>
      <w:ins w:id="60" w:author="Maya Albaradie" w:date="2018-06-25T10:53:00Z">
        <w:r>
          <w:rPr>
            <w:rFonts w:ascii="Dubai" w:hAnsi="Dubai" w:cs="Dubai"/>
          </w:rPr>
          <w:t>your</w:t>
        </w:r>
        <w:r w:rsidRPr="00C018C6">
          <w:rPr>
            <w:rFonts w:ascii="Dubai" w:hAnsi="Dubai" w:cs="Dubai"/>
          </w:rPr>
          <w:t xml:space="preserve"> </w:t>
        </w:r>
      </w:ins>
      <w:r w:rsidR="00C018C6" w:rsidRPr="00C018C6">
        <w:rPr>
          <w:rFonts w:ascii="Dubai" w:hAnsi="Dubai" w:cs="Dubai"/>
        </w:rPr>
        <w:t xml:space="preserve">P.O. Box advising </w:t>
      </w:r>
      <w:del w:id="61" w:author="Maya Albaradie" w:date="2018-06-25T10:53:00Z">
        <w:r w:rsidR="00C018C6" w:rsidRPr="00C018C6" w:rsidDel="00AB3B1C">
          <w:rPr>
            <w:rFonts w:ascii="Dubai" w:hAnsi="Dubai" w:cs="Dubai"/>
          </w:rPr>
          <w:delText>the customer</w:delText>
        </w:r>
      </w:del>
      <w:ins w:id="62" w:author="Maya Albaradie" w:date="2018-06-25T10:53:00Z">
        <w:r>
          <w:rPr>
            <w:rFonts w:ascii="Dubai" w:hAnsi="Dubai" w:cs="Dubai"/>
          </w:rPr>
          <w:t>you</w:t>
        </w:r>
      </w:ins>
      <w:r w:rsidR="00C018C6" w:rsidRPr="00C018C6">
        <w:rPr>
          <w:rFonts w:ascii="Dubai" w:hAnsi="Dubai" w:cs="Dubai"/>
        </w:rPr>
        <w:t xml:space="preserve"> to collect the same from a designated post office. The </w:t>
      </w:r>
      <w:commentRangeStart w:id="63"/>
      <w:proofErr w:type="gramStart"/>
      <w:r w:rsidR="00C018C6" w:rsidRPr="00C018C6">
        <w:rPr>
          <w:rFonts w:ascii="Dubai" w:hAnsi="Dubai" w:cs="Dubai"/>
        </w:rPr>
        <w:t>postman</w:t>
      </w:r>
      <w:commentRangeEnd w:id="63"/>
      <w:proofErr w:type="gramEnd"/>
      <w:r>
        <w:rPr>
          <w:rStyle w:val="CommentReference"/>
        </w:rPr>
        <w:commentReference w:id="63"/>
      </w:r>
      <w:r w:rsidR="00C018C6" w:rsidRPr="00C018C6">
        <w:rPr>
          <w:rFonts w:ascii="Dubai" w:hAnsi="Dubai" w:cs="Dubai"/>
        </w:rPr>
        <w:t xml:space="preserve"> will collect the outgoing letters (which must have stamps of prescribed value) from the outgoing mail compartment inside “My Home” Mail Box; in case of inadequate stamps, the mail will be returned</w:t>
      </w:r>
      <w:del w:id="64" w:author="Maya Albaradie" w:date="2018-06-25T10:54:00Z">
        <w:r w:rsidR="00C018C6" w:rsidRPr="00C018C6" w:rsidDel="00AB3B1C">
          <w:rPr>
            <w:rFonts w:ascii="Dubai" w:hAnsi="Dubai" w:cs="Dubai"/>
          </w:rPr>
          <w:delText xml:space="preserve"> to the customer</w:delText>
        </w:r>
      </w:del>
      <w:r w:rsidR="00C018C6" w:rsidRPr="00C018C6">
        <w:rPr>
          <w:rFonts w:ascii="Dubai" w:hAnsi="Dubai" w:cs="Dubai"/>
        </w:rPr>
        <w:t xml:space="preserve">. To calculate the required postage stamps, please visit our website: </w:t>
      </w:r>
      <w:ins w:id="65" w:author="Maya Albaradie" w:date="2018-06-25T10:55:00Z">
        <w:r>
          <w:rPr>
            <w:rFonts w:ascii="Dubai" w:hAnsi="Dubai" w:cs="Dubai"/>
          </w:rPr>
          <w:fldChar w:fldCharType="begin"/>
        </w:r>
        <w:r>
          <w:rPr>
            <w:rFonts w:ascii="Dubai" w:hAnsi="Dubai" w:cs="Dubai"/>
          </w:rPr>
          <w:instrText xml:space="preserve"> HYPERLINK "http://</w:instrText>
        </w:r>
      </w:ins>
      <w:r w:rsidRPr="00C018C6">
        <w:rPr>
          <w:rFonts w:ascii="Dubai" w:hAnsi="Dubai" w:cs="Dubai"/>
        </w:rPr>
        <w:instrText>www.epg.gov.ae</w:instrText>
      </w:r>
      <w:ins w:id="66" w:author="Maya Albaradie" w:date="2018-06-25T10:55:00Z">
        <w:r>
          <w:rPr>
            <w:rFonts w:ascii="Dubai" w:hAnsi="Dubai" w:cs="Dubai"/>
          </w:rPr>
          <w:instrText xml:space="preserve">" </w:instrText>
        </w:r>
        <w:r>
          <w:rPr>
            <w:rFonts w:ascii="Dubai" w:hAnsi="Dubai" w:cs="Dubai"/>
          </w:rPr>
          <w:fldChar w:fldCharType="separate"/>
        </w:r>
      </w:ins>
      <w:r w:rsidRPr="00BF1BAB">
        <w:rPr>
          <w:rStyle w:val="Hyperlink"/>
          <w:rFonts w:ascii="Dubai" w:hAnsi="Dubai" w:cs="Dubai"/>
        </w:rPr>
        <w:t>www.epg.gov.ae</w:t>
      </w:r>
      <w:ins w:id="67" w:author="Maya Albaradie" w:date="2018-06-25T10:55:00Z">
        <w:r>
          <w:rPr>
            <w:rFonts w:ascii="Dubai" w:hAnsi="Dubai" w:cs="Dubai"/>
          </w:rPr>
          <w:fldChar w:fldCharType="end"/>
        </w:r>
        <w:r>
          <w:rPr>
            <w:rFonts w:ascii="Dubai" w:hAnsi="Dubai" w:cs="Dubai"/>
          </w:rPr>
          <w:t xml:space="preserve">. </w:t>
        </w:r>
      </w:ins>
      <w:del w:id="68" w:author="Maya Albaradie" w:date="2018-06-25T10:55:00Z">
        <w:r w:rsidR="00C018C6" w:rsidRPr="00C018C6" w:rsidDel="00AB3B1C">
          <w:rPr>
            <w:rFonts w:ascii="Dubai" w:hAnsi="Dubai" w:cs="Dubai"/>
          </w:rPr>
          <w:delText xml:space="preserve"> </w:delText>
        </w:r>
      </w:del>
      <w:r w:rsidR="00C018C6" w:rsidRPr="00C018C6">
        <w:rPr>
          <w:rFonts w:ascii="Dubai" w:hAnsi="Dubai" w:cs="Dubai"/>
        </w:rPr>
        <w:t xml:space="preserve">Emirates Post </w:t>
      </w:r>
      <w:del w:id="69" w:author="Maya Albaradie" w:date="2018-06-25T10:55:00Z">
        <w:r w:rsidR="00C018C6" w:rsidRPr="00C018C6" w:rsidDel="00AB3B1C">
          <w:rPr>
            <w:rFonts w:ascii="Dubai" w:hAnsi="Dubai" w:cs="Dubai"/>
          </w:rPr>
          <w:delText xml:space="preserve">Group </w:delText>
        </w:r>
      </w:del>
      <w:r w:rsidR="00C018C6" w:rsidRPr="00C018C6">
        <w:rPr>
          <w:rFonts w:ascii="Dubai" w:hAnsi="Dubai" w:cs="Dubai"/>
        </w:rPr>
        <w:t xml:space="preserve">will determine the delivery schedule and has the right to change the delivery and </w:t>
      </w:r>
      <w:del w:id="70" w:author="Maya Albaradie" w:date="2018-06-25T10:55:00Z">
        <w:r w:rsidR="00C018C6" w:rsidRPr="00C018C6" w:rsidDel="00AB3B1C">
          <w:rPr>
            <w:rFonts w:ascii="Dubai" w:hAnsi="Dubai" w:cs="Dubai"/>
          </w:rPr>
          <w:delText xml:space="preserve">pickup </w:delText>
        </w:r>
      </w:del>
      <w:ins w:id="71" w:author="Maya Albaradie" w:date="2018-06-25T10:55:00Z">
        <w:r>
          <w:rPr>
            <w:rFonts w:ascii="Dubai" w:hAnsi="Dubai" w:cs="Dubai"/>
          </w:rPr>
          <w:t>collection</w:t>
        </w:r>
        <w:r w:rsidRPr="00C018C6">
          <w:rPr>
            <w:rFonts w:ascii="Dubai" w:hAnsi="Dubai" w:cs="Dubai"/>
          </w:rPr>
          <w:t xml:space="preserve"> </w:t>
        </w:r>
      </w:ins>
      <w:r w:rsidR="00C018C6" w:rsidRPr="00C018C6">
        <w:rPr>
          <w:rFonts w:ascii="Dubai" w:hAnsi="Dubai" w:cs="Dubai"/>
        </w:rPr>
        <w:t>timings according to business requirements.</w:t>
      </w:r>
    </w:p>
    <w:p w14:paraId="76A90003" w14:textId="77777777" w:rsidR="00C018C6" w:rsidRPr="00C018C6" w:rsidRDefault="00C018C6" w:rsidP="00C018C6">
      <w:pPr>
        <w:jc w:val="both"/>
        <w:rPr>
          <w:rFonts w:ascii="Dubai" w:hAnsi="Dubai" w:cs="Dubai"/>
          <w:rtl/>
        </w:rPr>
      </w:pPr>
    </w:p>
    <w:p w14:paraId="4C727251" w14:textId="77777777" w:rsidR="00C018C6" w:rsidRPr="00C018C6" w:rsidRDefault="00C018C6" w:rsidP="00C018C6">
      <w:pPr>
        <w:jc w:val="both"/>
        <w:rPr>
          <w:rFonts w:ascii="Dubai" w:hAnsi="Dubai" w:cs="Dubai"/>
          <w:b/>
          <w:bCs/>
          <w:color w:val="365F91" w:themeColor="accent1" w:themeShade="BF"/>
          <w:sz w:val="24"/>
          <w:szCs w:val="24"/>
        </w:rPr>
      </w:pPr>
      <w:r w:rsidRPr="00C018C6">
        <w:rPr>
          <w:rFonts w:ascii="Dubai" w:hAnsi="Dubai" w:cs="Dubai"/>
          <w:b/>
          <w:bCs/>
          <w:color w:val="365F91" w:themeColor="accent1" w:themeShade="BF"/>
          <w:sz w:val="24"/>
          <w:szCs w:val="24"/>
          <w:rtl/>
        </w:rPr>
        <w:t>5</w:t>
      </w:r>
      <w:r w:rsidRPr="00C018C6">
        <w:rPr>
          <w:rFonts w:ascii="Dubai" w:hAnsi="Dubai" w:cs="Dubai"/>
          <w:b/>
          <w:bCs/>
          <w:color w:val="365F91" w:themeColor="accent1" w:themeShade="BF"/>
          <w:sz w:val="24"/>
          <w:szCs w:val="24"/>
        </w:rPr>
        <w:t>) Cancellation of P.O. Box service</w:t>
      </w:r>
    </w:p>
    <w:p w14:paraId="5D9877BF" w14:textId="77777777" w:rsidR="00C018C6" w:rsidRDefault="00C018C6" w:rsidP="00AB3B1C">
      <w:pPr>
        <w:jc w:val="both"/>
        <w:rPr>
          <w:rFonts w:ascii="Dubai" w:hAnsi="Dubai" w:cs="Dubai"/>
        </w:rPr>
      </w:pPr>
      <w:r w:rsidRPr="00C018C6">
        <w:rPr>
          <w:rFonts w:ascii="Dubai" w:hAnsi="Dubai" w:cs="Dubai"/>
        </w:rPr>
        <w:t xml:space="preserve">If </w:t>
      </w:r>
      <w:del w:id="72" w:author="Maya Albaradie" w:date="2018-06-25T10:55:00Z">
        <w:r w:rsidRPr="00C018C6" w:rsidDel="00AB3B1C">
          <w:rPr>
            <w:rFonts w:ascii="Dubai" w:hAnsi="Dubai" w:cs="Dubai"/>
          </w:rPr>
          <w:delText>a customer</w:delText>
        </w:r>
      </w:del>
      <w:ins w:id="73" w:author="Maya Albaradie" w:date="2018-06-25T10:55:00Z">
        <w:r w:rsidR="00AB3B1C">
          <w:rPr>
            <w:rFonts w:ascii="Dubai" w:hAnsi="Dubai" w:cs="Dubai"/>
          </w:rPr>
          <w:t>you</w:t>
        </w:r>
      </w:ins>
      <w:r w:rsidRPr="00C018C6">
        <w:rPr>
          <w:rFonts w:ascii="Dubai" w:hAnsi="Dubai" w:cs="Dubai"/>
        </w:rPr>
        <w:t xml:space="preserve"> want</w:t>
      </w:r>
      <w:del w:id="74" w:author="Maya Albaradie" w:date="2018-06-25T10:55:00Z">
        <w:r w:rsidRPr="00C018C6" w:rsidDel="00AB3B1C">
          <w:rPr>
            <w:rFonts w:ascii="Dubai" w:hAnsi="Dubai" w:cs="Dubai"/>
          </w:rPr>
          <w:delText>s</w:delText>
        </w:r>
      </w:del>
      <w:r w:rsidRPr="00C018C6">
        <w:rPr>
          <w:rFonts w:ascii="Dubai" w:hAnsi="Dubai" w:cs="Dubai"/>
        </w:rPr>
        <w:t xml:space="preserve"> to cancel the </w:t>
      </w:r>
      <w:ins w:id="75" w:author="Maya Albaradie" w:date="2018-06-25T10:55:00Z">
        <w:r w:rsidR="00AB3B1C">
          <w:rPr>
            <w:rFonts w:ascii="Dubai" w:hAnsi="Dubai" w:cs="Dubai"/>
          </w:rPr>
          <w:t xml:space="preserve">My Home </w:t>
        </w:r>
      </w:ins>
      <w:r w:rsidRPr="00C018C6">
        <w:rPr>
          <w:rFonts w:ascii="Dubai" w:hAnsi="Dubai" w:cs="Dubai"/>
        </w:rPr>
        <w:t xml:space="preserve">service, </w:t>
      </w:r>
      <w:del w:id="76" w:author="Maya Albaradie" w:date="2018-06-25T10:56:00Z">
        <w:r w:rsidRPr="00C018C6" w:rsidDel="00AB3B1C">
          <w:rPr>
            <w:rFonts w:ascii="Dubai" w:hAnsi="Dubai" w:cs="Dubai"/>
          </w:rPr>
          <w:delText xml:space="preserve">he </w:delText>
        </w:r>
      </w:del>
      <w:ins w:id="77" w:author="Maya Albaradie" w:date="2018-06-25T10:56:00Z">
        <w:r w:rsidR="00AB3B1C">
          <w:rPr>
            <w:rFonts w:ascii="Dubai" w:hAnsi="Dubai" w:cs="Dubai"/>
          </w:rPr>
          <w:t>you</w:t>
        </w:r>
        <w:r w:rsidR="00AB3B1C" w:rsidRPr="00C018C6">
          <w:rPr>
            <w:rFonts w:ascii="Dubai" w:hAnsi="Dubai" w:cs="Dubai"/>
          </w:rPr>
          <w:t xml:space="preserve"> </w:t>
        </w:r>
      </w:ins>
      <w:r w:rsidRPr="00C018C6">
        <w:rPr>
          <w:rFonts w:ascii="Dubai" w:hAnsi="Dubai" w:cs="Dubai"/>
        </w:rPr>
        <w:t xml:space="preserve">should </w:t>
      </w:r>
      <w:ins w:id="78" w:author="Maya Albaradie" w:date="2018-06-25T10:56:00Z">
        <w:r w:rsidR="00AB3B1C">
          <w:rPr>
            <w:rFonts w:ascii="Dubai" w:hAnsi="Dubai" w:cs="Dubai"/>
          </w:rPr>
          <w:t xml:space="preserve">first </w:t>
        </w:r>
      </w:ins>
      <w:r w:rsidRPr="00C018C6">
        <w:rPr>
          <w:rFonts w:ascii="Dubai" w:hAnsi="Dubai" w:cs="Dubai"/>
        </w:rPr>
        <w:t xml:space="preserve">settle all outstanding amounts and submit a cancellation form before </w:t>
      </w:r>
      <w:proofErr w:type="gramStart"/>
      <w:r w:rsidRPr="00C018C6">
        <w:rPr>
          <w:rFonts w:ascii="Dubai" w:hAnsi="Dubai" w:cs="Dubai"/>
        </w:rPr>
        <w:t>1st</w:t>
      </w:r>
      <w:proofErr w:type="gramEnd"/>
      <w:r w:rsidRPr="00C018C6">
        <w:rPr>
          <w:rFonts w:ascii="Dubai" w:hAnsi="Dubai" w:cs="Dubai"/>
        </w:rPr>
        <w:t xml:space="preserve"> February </w:t>
      </w:r>
      <w:commentRangeStart w:id="79"/>
      <w:r w:rsidRPr="00C018C6">
        <w:rPr>
          <w:rFonts w:ascii="Dubai" w:hAnsi="Dubai" w:cs="Dubai"/>
        </w:rPr>
        <w:t>2016</w:t>
      </w:r>
      <w:commentRangeEnd w:id="79"/>
      <w:r w:rsidR="00AB3B1C">
        <w:rPr>
          <w:rStyle w:val="CommentReference"/>
        </w:rPr>
        <w:commentReference w:id="79"/>
      </w:r>
      <w:r w:rsidRPr="00C018C6">
        <w:rPr>
          <w:rFonts w:ascii="Dubai" w:hAnsi="Dubai" w:cs="Dubai"/>
        </w:rPr>
        <w:t xml:space="preserve"> at any post office; otherwise full charges will be applied. Subscription fees are not refundable.</w:t>
      </w:r>
    </w:p>
    <w:sectPr w:rsidR="00C018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ya Albaradie" w:date="2018-06-25T11:23:00Z" w:initials="MA">
    <w:p w14:paraId="2460E1A9" w14:textId="0E756B98" w:rsidR="00DA7781" w:rsidRPr="00DA7781" w:rsidRDefault="00DA7781" w:rsidP="00DA7781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>
        <w:rPr>
          <w:lang w:val="en-GB"/>
        </w:rPr>
        <w:t xml:space="preserve">Please confirm as per the comment below so that the Arabic can be drafted accordingly. If it is once or twice a week it needs to state: </w:t>
      </w:r>
      <w:r w:rsidRPr="00DA7781">
        <w:rPr>
          <w:rFonts w:ascii="Dubai" w:hAnsi="Dubai" w:cs="Dubai" w:hint="cs"/>
          <w:highlight w:val="yellow"/>
          <w:rtl/>
        </w:rPr>
        <w:t xml:space="preserve">مرّة أو مرّتين </w:t>
      </w:r>
      <w:r w:rsidRPr="00DA7781">
        <w:rPr>
          <w:rStyle w:val="CommentReference"/>
          <w:highlight w:val="yellow"/>
          <w:rtl/>
        </w:rPr>
        <w:annotationRef/>
      </w:r>
    </w:p>
  </w:comment>
  <w:comment w:id="2" w:author="Maya Albaradie" w:date="2018-06-25T11:04:00Z" w:initials="MA">
    <w:p w14:paraId="3309F822" w14:textId="64B61A52" w:rsidR="00F826A6" w:rsidRDefault="00F826A6">
      <w:pPr>
        <w:pStyle w:val="CommentText"/>
        <w:rPr>
          <w:rtl/>
          <w:lang w:bidi="ar-AE"/>
        </w:rPr>
      </w:pPr>
      <w:r>
        <w:rPr>
          <w:rStyle w:val="CommentReference"/>
        </w:rPr>
        <w:annotationRef/>
      </w:r>
      <w:r>
        <w:rPr>
          <w:lang w:val="en-GB"/>
        </w:rPr>
        <w:t>Please see comment below</w:t>
      </w:r>
    </w:p>
    <w:p w14:paraId="391CB09A" w14:textId="77777777" w:rsidR="00F826A6" w:rsidRPr="00F826A6" w:rsidRDefault="00F826A6">
      <w:pPr>
        <w:pStyle w:val="CommentText"/>
        <w:rPr>
          <w:rFonts w:hint="cs"/>
          <w:rtl/>
          <w:lang w:bidi="ar-AE"/>
        </w:rPr>
      </w:pPr>
    </w:p>
  </w:comment>
  <w:comment w:id="16" w:author="Maya Albaradie" w:date="2018-06-25T10:46:00Z" w:initials="MA">
    <w:p w14:paraId="6DCC0A12" w14:textId="77777777" w:rsidR="00C73CFF" w:rsidRDefault="00C73CFF">
      <w:pPr>
        <w:pStyle w:val="CommentText"/>
      </w:pPr>
      <w:r>
        <w:rPr>
          <w:rStyle w:val="CommentReference"/>
        </w:rPr>
        <w:annotationRef/>
      </w:r>
      <w:r>
        <w:t xml:space="preserve">Is this the shift will take up to 14 working days or that they need to apply 14 working days before they ‘move/shift’? </w:t>
      </w:r>
      <w:proofErr w:type="gramStart"/>
      <w:r>
        <w:t>this</w:t>
      </w:r>
      <w:proofErr w:type="gramEnd"/>
      <w:r>
        <w:t xml:space="preserve"> is not clear</w:t>
      </w:r>
    </w:p>
  </w:comment>
  <w:comment w:id="40" w:author="Maya Albaradie" w:date="2018-06-25T10:48:00Z" w:initials="MA">
    <w:p w14:paraId="47AB581D" w14:textId="3535F21B" w:rsidR="00C73CFF" w:rsidRDefault="00C73CFF" w:rsidP="008E7CB2">
      <w:pPr>
        <w:pStyle w:val="CommentText"/>
      </w:pPr>
      <w:r>
        <w:rPr>
          <w:rStyle w:val="CommentReference"/>
        </w:rPr>
        <w:annotationRef/>
      </w:r>
      <w:r>
        <w:t xml:space="preserve">My knowledge is that it’s available once or twice a week. </w:t>
      </w:r>
    </w:p>
  </w:comment>
  <w:comment w:id="45" w:author="Maya Albaradie" w:date="2018-06-25T10:49:00Z" w:initials="MA">
    <w:p w14:paraId="136028E1" w14:textId="77777777" w:rsidR="00C73CFF" w:rsidRDefault="00C73CFF">
      <w:pPr>
        <w:pStyle w:val="CommentText"/>
      </w:pPr>
      <w:r>
        <w:rPr>
          <w:rStyle w:val="CommentReference"/>
        </w:rPr>
        <w:annotationRef/>
      </w:r>
      <w:r>
        <w:t xml:space="preserve">What is considered ordinary post? Is it documents and printed materials? We should specify so that we are using one voice and terminology across our customer touch points </w:t>
      </w:r>
    </w:p>
  </w:comment>
  <w:comment w:id="63" w:author="Maya Albaradie" w:date="2018-06-25T10:57:00Z" w:initials="MA">
    <w:p w14:paraId="6B0CF922" w14:textId="77777777" w:rsidR="00AB3B1C" w:rsidRDefault="00AB3B1C">
      <w:pPr>
        <w:pStyle w:val="CommentText"/>
      </w:pPr>
      <w:r>
        <w:rPr>
          <w:rStyle w:val="CommentReference"/>
        </w:rPr>
        <w:annotationRef/>
      </w:r>
      <w:r>
        <w:t xml:space="preserve">I don’t believe this is the correct term. We should use postal worker or postal carrier … or Emirates Post representative or Emirates Post courier … </w:t>
      </w:r>
    </w:p>
  </w:comment>
  <w:comment w:id="79" w:author="Maya Albaradie" w:date="2018-06-25T10:56:00Z" w:initials="MA">
    <w:p w14:paraId="6BBE6C6F" w14:textId="77777777" w:rsidR="00AB3B1C" w:rsidRDefault="00AB3B1C">
      <w:pPr>
        <w:pStyle w:val="CommentText"/>
      </w:pPr>
      <w:r>
        <w:rPr>
          <w:rStyle w:val="CommentReference"/>
        </w:rPr>
        <w:annotationRef/>
      </w:r>
      <w:r>
        <w:t>Kindly amend … as we are now in 2018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460E1A9" w15:done="0"/>
  <w15:commentEx w15:paraId="391CB09A" w15:done="0"/>
  <w15:commentEx w15:paraId="6DCC0A12" w15:done="0"/>
  <w15:commentEx w15:paraId="47AB581D" w15:done="0"/>
  <w15:commentEx w15:paraId="136028E1" w15:done="0"/>
  <w15:commentEx w15:paraId="6B0CF922" w15:done="0"/>
  <w15:commentEx w15:paraId="6BBE6C6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D0B2D"/>
    <w:multiLevelType w:val="hybridMultilevel"/>
    <w:tmpl w:val="BAF87164"/>
    <w:lvl w:ilvl="0" w:tplc="8B5006A2">
      <w:start w:val="1"/>
      <w:numFmt w:val="decimal"/>
      <w:lvlText w:val="%1-"/>
      <w:lvlJc w:val="left"/>
      <w:pPr>
        <w:ind w:left="450" w:hanging="360"/>
      </w:pPr>
      <w:rPr>
        <w:rFonts w:ascii="Dubai" w:hAnsi="Dubai" w:cs="Dubai" w:hint="default"/>
        <w:color w:val="365F91" w:themeColor="accent1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ya Albaradie">
    <w15:presenceInfo w15:providerId="AD" w15:userId="S-1-5-21-3839466870-2539483814-1819472416-221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30"/>
    <w:rsid w:val="00037A30"/>
    <w:rsid w:val="0008273B"/>
    <w:rsid w:val="00231838"/>
    <w:rsid w:val="0032330D"/>
    <w:rsid w:val="008A1FC6"/>
    <w:rsid w:val="008D7B21"/>
    <w:rsid w:val="008E7CB2"/>
    <w:rsid w:val="00AB3B1C"/>
    <w:rsid w:val="00AD1D54"/>
    <w:rsid w:val="00C018C6"/>
    <w:rsid w:val="00C73CFF"/>
    <w:rsid w:val="00C821CB"/>
    <w:rsid w:val="00D67575"/>
    <w:rsid w:val="00DA7348"/>
    <w:rsid w:val="00DA7781"/>
    <w:rsid w:val="00E45348"/>
    <w:rsid w:val="00F447AA"/>
    <w:rsid w:val="00F8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5758"/>
  <w15:docId w15:val="{33906A2B-C017-45D0-AA77-56950137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3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3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A7348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3233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1D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8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8C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73C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C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C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C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C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pg.gov.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Ahmed Sulfab</dc:creator>
  <cp:keywords/>
  <dc:description/>
  <cp:lastModifiedBy>Maya Albaradie</cp:lastModifiedBy>
  <cp:revision>3</cp:revision>
  <dcterms:created xsi:type="dcterms:W3CDTF">2018-06-25T07:00:00Z</dcterms:created>
  <dcterms:modified xsi:type="dcterms:W3CDTF">2018-06-25T07:23:00Z</dcterms:modified>
</cp:coreProperties>
</file>